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67692" w14:textId="77777777" w:rsidR="009F3860" w:rsidRDefault="00B8220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p w14:paraId="5C3FB354" w14:textId="77777777" w:rsidR="009F3860" w:rsidRDefault="00B8220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《过程设备强度设计》</w:t>
      </w:r>
    </w:p>
    <w:p w14:paraId="12CF73C3" w14:textId="77777777" w:rsidR="009F3860" w:rsidRDefault="00B8220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课 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 xml:space="preserve">程 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 xml:space="preserve">设 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计</w:t>
      </w:r>
    </w:p>
    <w:p w14:paraId="3B98B5F0" w14:textId="77777777" w:rsidR="009F3860" w:rsidRDefault="009F3860">
      <w:pPr>
        <w:jc w:val="center"/>
        <w:rPr>
          <w:sz w:val="32"/>
          <w:szCs w:val="32"/>
        </w:rPr>
      </w:pPr>
    </w:p>
    <w:p w14:paraId="6C889792" w14:textId="77777777" w:rsidR="009F3860" w:rsidRDefault="009F3860">
      <w:pPr>
        <w:jc w:val="center"/>
        <w:rPr>
          <w:sz w:val="32"/>
          <w:szCs w:val="32"/>
        </w:rPr>
      </w:pPr>
    </w:p>
    <w:p w14:paraId="4F2B9EA5" w14:textId="77777777" w:rsidR="009F3860" w:rsidRDefault="009F3860">
      <w:pPr>
        <w:jc w:val="center"/>
        <w:rPr>
          <w:sz w:val="32"/>
          <w:szCs w:val="32"/>
        </w:rPr>
      </w:pPr>
    </w:p>
    <w:p w14:paraId="5771FB47" w14:textId="77777777" w:rsidR="009F3860" w:rsidRDefault="009F3860"/>
    <w:p w14:paraId="4AC1BCBE" w14:textId="77777777" w:rsidR="009F3860" w:rsidRDefault="00B82209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t xml:space="preserve">2.35 </w:t>
      </w:r>
      <w:r>
        <w:rPr>
          <w:rFonts w:ascii="黑体" w:eastAsia="黑体" w:hAnsi="黑体" w:hint="eastAsia"/>
          <w:b/>
          <w:sz w:val="44"/>
          <w:szCs w:val="44"/>
        </w:rPr>
        <w:t>m</w:t>
      </w:r>
      <w:r>
        <w:rPr>
          <w:rFonts w:ascii="黑体" w:eastAsia="黑体" w:hAnsi="黑体"/>
          <w:b/>
          <w:sz w:val="44"/>
          <w:szCs w:val="44"/>
          <w:vertAlign w:val="superscript"/>
        </w:rPr>
        <w:t>3</w:t>
      </w:r>
      <w:r>
        <w:rPr>
          <w:rFonts w:ascii="黑体" w:eastAsia="黑体" w:hAnsi="黑体"/>
          <w:b/>
          <w:sz w:val="44"/>
          <w:szCs w:val="44"/>
        </w:rPr>
        <w:t xml:space="preserve"> /1.15MP</w:t>
      </w:r>
      <w:r>
        <w:rPr>
          <w:rFonts w:ascii="黑体" w:eastAsia="黑体" w:hAnsi="黑体" w:hint="eastAsia"/>
          <w:b/>
          <w:sz w:val="44"/>
          <w:szCs w:val="44"/>
        </w:rPr>
        <w:t>a空气缓冲罐设计</w:t>
      </w:r>
    </w:p>
    <w:p w14:paraId="057298B9" w14:textId="77777777" w:rsidR="009F3860" w:rsidRDefault="009F3860">
      <w:pPr>
        <w:rPr>
          <w:sz w:val="44"/>
          <w:szCs w:val="44"/>
        </w:rPr>
      </w:pPr>
    </w:p>
    <w:p w14:paraId="1859A091" w14:textId="77777777" w:rsidR="009F3860" w:rsidRDefault="009F3860">
      <w:pPr>
        <w:ind w:firstLineChars="500" w:firstLine="2200"/>
        <w:rPr>
          <w:sz w:val="44"/>
          <w:szCs w:val="44"/>
        </w:rPr>
      </w:pPr>
    </w:p>
    <w:tbl>
      <w:tblPr>
        <w:tblStyle w:val="a5"/>
        <w:tblW w:w="0" w:type="auto"/>
        <w:tblInd w:w="198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976"/>
      </w:tblGrid>
      <w:tr w:rsidR="009F3860" w14:paraId="136DEFDE" w14:textId="77777777">
        <w:tc>
          <w:tcPr>
            <w:tcW w:w="1276" w:type="dxa"/>
            <w:tcBorders>
              <w:bottom w:val="nil"/>
            </w:tcBorders>
          </w:tcPr>
          <w:p w14:paraId="4171865C" w14:textId="77777777" w:rsidR="009F3860" w:rsidRDefault="00B82209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姓名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3B3C4D4A" w14:textId="2BCE1275" w:rsidR="009F3860" w:rsidRDefault="009F3860">
            <w:pPr>
              <w:jc w:val="center"/>
            </w:pPr>
          </w:p>
        </w:tc>
      </w:tr>
      <w:tr w:rsidR="009F3860" w14:paraId="73D804EA" w14:textId="77777777">
        <w:tc>
          <w:tcPr>
            <w:tcW w:w="1276" w:type="dxa"/>
            <w:tcBorders>
              <w:top w:val="nil"/>
            </w:tcBorders>
          </w:tcPr>
          <w:p w14:paraId="7B97E545" w14:textId="77777777" w:rsidR="009F3860" w:rsidRDefault="009F3860">
            <w:pPr>
              <w:rPr>
                <w:sz w:val="44"/>
                <w:szCs w:val="44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</w:tcPr>
          <w:p w14:paraId="0D438F2A" w14:textId="77777777" w:rsidR="009F3860" w:rsidRDefault="009F3860">
            <w:pPr>
              <w:rPr>
                <w:sz w:val="44"/>
                <w:szCs w:val="44"/>
              </w:rPr>
            </w:pPr>
          </w:p>
        </w:tc>
      </w:tr>
      <w:tr w:rsidR="009F3860" w14:paraId="2889C7EC" w14:textId="77777777">
        <w:tc>
          <w:tcPr>
            <w:tcW w:w="1276" w:type="dxa"/>
          </w:tcPr>
          <w:p w14:paraId="414169DD" w14:textId="77777777" w:rsidR="009F3860" w:rsidRDefault="00B82209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学号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058709A6" w14:textId="2CD06A02" w:rsidR="009F3860" w:rsidRDefault="009F3860">
            <w:pPr>
              <w:jc w:val="center"/>
              <w:rPr>
                <w:sz w:val="44"/>
                <w:szCs w:val="44"/>
              </w:rPr>
            </w:pPr>
          </w:p>
        </w:tc>
      </w:tr>
      <w:tr w:rsidR="009F3860" w14:paraId="790039E1" w14:textId="77777777">
        <w:tc>
          <w:tcPr>
            <w:tcW w:w="1276" w:type="dxa"/>
          </w:tcPr>
          <w:p w14:paraId="48C77F6D" w14:textId="77777777" w:rsidR="009F3860" w:rsidRDefault="009F3860">
            <w:pPr>
              <w:rPr>
                <w:sz w:val="44"/>
                <w:szCs w:val="44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</w:tcPr>
          <w:p w14:paraId="28705882" w14:textId="77777777" w:rsidR="009F3860" w:rsidRDefault="009F3860">
            <w:pPr>
              <w:rPr>
                <w:sz w:val="44"/>
                <w:szCs w:val="44"/>
              </w:rPr>
            </w:pPr>
          </w:p>
        </w:tc>
      </w:tr>
      <w:tr w:rsidR="009F3860" w14:paraId="741C90C3" w14:textId="77777777">
        <w:tc>
          <w:tcPr>
            <w:tcW w:w="1276" w:type="dxa"/>
          </w:tcPr>
          <w:p w14:paraId="18B977F5" w14:textId="77777777" w:rsidR="009F3860" w:rsidRDefault="00B82209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班级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1E3BB85D" w14:textId="6D0891B0" w:rsidR="009F3860" w:rsidRDefault="009F3860">
            <w:pPr>
              <w:jc w:val="center"/>
            </w:pPr>
          </w:p>
        </w:tc>
      </w:tr>
      <w:tr w:rsidR="009F3860" w14:paraId="49D1C5F9" w14:textId="77777777">
        <w:tc>
          <w:tcPr>
            <w:tcW w:w="1276" w:type="dxa"/>
            <w:tcBorders>
              <w:bottom w:val="nil"/>
            </w:tcBorders>
          </w:tcPr>
          <w:p w14:paraId="06EA85E6" w14:textId="77777777" w:rsidR="009F3860" w:rsidRDefault="009F3860">
            <w:pPr>
              <w:rPr>
                <w:sz w:val="44"/>
                <w:szCs w:val="44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</w:tcPr>
          <w:p w14:paraId="6E1F822C" w14:textId="77777777" w:rsidR="009F3860" w:rsidRDefault="009F3860">
            <w:pPr>
              <w:rPr>
                <w:sz w:val="44"/>
                <w:szCs w:val="44"/>
              </w:rPr>
            </w:pPr>
          </w:p>
        </w:tc>
      </w:tr>
      <w:tr w:rsidR="009F3860" w14:paraId="1774C57D" w14:textId="77777777">
        <w:tc>
          <w:tcPr>
            <w:tcW w:w="1276" w:type="dxa"/>
            <w:tcBorders>
              <w:bottom w:val="nil"/>
            </w:tcBorders>
          </w:tcPr>
          <w:p w14:paraId="0FA4C231" w14:textId="77777777" w:rsidR="009F3860" w:rsidRDefault="00B82209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成绩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3EBA9862" w14:textId="77777777" w:rsidR="009F3860" w:rsidRDefault="00B82209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sz w:val="44"/>
                <w:szCs w:val="44"/>
              </w:rPr>
              <w:t xml:space="preserve">              </w:t>
            </w:r>
          </w:p>
        </w:tc>
      </w:tr>
    </w:tbl>
    <w:p w14:paraId="75C916BC" w14:textId="77777777" w:rsidR="009F3860" w:rsidRDefault="009F3860">
      <w:pPr>
        <w:jc w:val="center"/>
        <w:rPr>
          <w:sz w:val="44"/>
          <w:szCs w:val="44"/>
        </w:rPr>
      </w:pPr>
    </w:p>
    <w:p w14:paraId="3E7A31B1" w14:textId="77777777" w:rsidR="009F3860" w:rsidRDefault="009F3860">
      <w:pPr>
        <w:jc w:val="center"/>
        <w:rPr>
          <w:sz w:val="44"/>
          <w:szCs w:val="44"/>
        </w:rPr>
      </w:pPr>
    </w:p>
    <w:p w14:paraId="70D135D4" w14:textId="77777777" w:rsidR="009F3860" w:rsidRDefault="00B8220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常州工程职业技术学院智造学院</w:t>
      </w:r>
    </w:p>
    <w:p w14:paraId="250B00C0" w14:textId="77777777" w:rsidR="009F3860" w:rsidRDefault="00B82209">
      <w:pPr>
        <w:jc w:val="center"/>
        <w:rPr>
          <w:sz w:val="44"/>
          <w:szCs w:val="44"/>
        </w:rPr>
        <w:sectPr w:rsidR="009F3860">
          <w:pgSz w:w="11906" w:h="16838"/>
          <w:pgMar w:top="1440" w:right="1803" w:bottom="1440" w:left="1803" w:header="851" w:footer="992" w:gutter="0"/>
          <w:cols w:space="0"/>
          <w:docGrid w:type="lines" w:linePitch="317"/>
        </w:sectPr>
      </w:pPr>
      <w:r>
        <w:rPr>
          <w:sz w:val="44"/>
          <w:szCs w:val="44"/>
        </w:rPr>
        <w:t>2023年9月5日</w:t>
      </w:r>
    </w:p>
    <w:p w14:paraId="32288D9B" w14:textId="77777777" w:rsidR="009F3860" w:rsidRDefault="00B82209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>目录</w:t>
      </w:r>
    </w:p>
    <w:p w14:paraId="58CD5490" w14:textId="77777777" w:rsidR="009F3860" w:rsidRDefault="009F3860">
      <w:pPr>
        <w:widowControl/>
        <w:jc w:val="left"/>
      </w:pPr>
    </w:p>
    <w:p w14:paraId="58320FAC" w14:textId="77777777" w:rsidR="009F3860" w:rsidRDefault="009F3860">
      <w:pPr>
        <w:widowControl/>
        <w:jc w:val="left"/>
      </w:pPr>
    </w:p>
    <w:p w14:paraId="7BF69FAD" w14:textId="21CF8017" w:rsidR="00D02985" w:rsidRDefault="00B82209">
      <w:pPr>
        <w:pStyle w:val="TOC1"/>
        <w:tabs>
          <w:tab w:val="right" w:leader="dot" w:pos="8290"/>
        </w:tabs>
        <w:rPr>
          <w:noProof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"1-2" \h \u </w:instrText>
      </w:r>
      <w:r>
        <w:rPr>
          <w:rFonts w:hint="eastAsia"/>
        </w:rPr>
        <w:fldChar w:fldCharType="separate"/>
      </w:r>
      <w:hyperlink w:anchor="_Toc146006850" w:history="1">
        <w:r w:rsidR="00D02985" w:rsidRPr="007175E8">
          <w:rPr>
            <w:rStyle w:val="a6"/>
            <w:rFonts w:ascii="宋体" w:eastAsia="宋体" w:hAnsi="宋体" w:cs="宋体"/>
            <w:noProof/>
          </w:rPr>
          <w:t>第一章</w:t>
        </w:r>
        <w:r w:rsidR="00D02985" w:rsidRPr="007175E8">
          <w:rPr>
            <w:rStyle w:val="a6"/>
            <w:noProof/>
          </w:rPr>
          <w:t xml:space="preserve"> 整体设计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_Toc146006850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3</w:t>
        </w:r>
        <w:r w:rsidR="00D02985">
          <w:rPr>
            <w:noProof/>
          </w:rPr>
          <w:fldChar w:fldCharType="end"/>
        </w:r>
      </w:hyperlink>
    </w:p>
    <w:p w14:paraId="3F58A63C" w14:textId="5915DC39" w:rsidR="00D02985" w:rsidRDefault="00FA1D1F">
      <w:pPr>
        <w:pStyle w:val="TOC2"/>
        <w:tabs>
          <w:tab w:val="right" w:leader="dot" w:pos="8290"/>
        </w:tabs>
        <w:rPr>
          <w:noProof/>
        </w:rPr>
      </w:pPr>
      <w:hyperlink w:anchor="_Toc146006851" w:history="1">
        <w:r w:rsidR="00D02985" w:rsidRPr="007175E8">
          <w:rPr>
            <w:rStyle w:val="a6"/>
            <w:rFonts w:ascii="宋体" w:eastAsia="宋体" w:hAnsi="宋体" w:cs="宋体"/>
            <w:noProof/>
          </w:rPr>
          <w:t>1、</w:t>
        </w:r>
        <w:r w:rsidR="00D02985" w:rsidRPr="007175E8">
          <w:rPr>
            <w:rStyle w:val="a6"/>
            <w:noProof/>
          </w:rPr>
          <w:t xml:space="preserve"> 空气缓冲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_Toc146006851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3</w:t>
        </w:r>
        <w:r w:rsidR="00D02985">
          <w:rPr>
            <w:noProof/>
          </w:rPr>
          <w:fldChar w:fldCharType="end"/>
        </w:r>
      </w:hyperlink>
    </w:p>
    <w:p w14:paraId="46EE2556" w14:textId="4059CAF1" w:rsidR="00D02985" w:rsidRDefault="00FA1D1F">
      <w:pPr>
        <w:pStyle w:val="TOC2"/>
        <w:tabs>
          <w:tab w:val="right" w:leader="dot" w:pos="8290"/>
        </w:tabs>
        <w:rPr>
          <w:noProof/>
        </w:rPr>
      </w:pPr>
      <w:hyperlink w:anchor="_Toc146006852" w:history="1">
        <w:r w:rsidR="00D02985" w:rsidRPr="007175E8">
          <w:rPr>
            <w:rStyle w:val="a6"/>
            <w:rFonts w:ascii="宋体" w:eastAsia="宋体" w:hAnsi="宋体" w:cs="宋体"/>
            <w:noProof/>
          </w:rPr>
          <w:t>2、</w:t>
        </w:r>
        <w:r w:rsidR="00D02985" w:rsidRPr="007175E8">
          <w:rPr>
            <w:rStyle w:val="a6"/>
            <w:noProof/>
          </w:rPr>
          <w:t xml:space="preserve"> 结构说明及管口表格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_Toc146006852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3</w:t>
        </w:r>
        <w:r w:rsidR="00D02985">
          <w:rPr>
            <w:noProof/>
          </w:rPr>
          <w:fldChar w:fldCharType="end"/>
        </w:r>
      </w:hyperlink>
    </w:p>
    <w:p w14:paraId="391B3068" w14:textId="4F1044C6" w:rsidR="00D02985" w:rsidRDefault="00FA1D1F">
      <w:pPr>
        <w:pStyle w:val="TOC1"/>
        <w:tabs>
          <w:tab w:val="right" w:leader="dot" w:pos="8290"/>
        </w:tabs>
        <w:rPr>
          <w:noProof/>
        </w:rPr>
      </w:pPr>
      <w:hyperlink w:anchor="_Toc146006853" w:history="1">
        <w:r w:rsidR="00D02985" w:rsidRPr="007175E8">
          <w:rPr>
            <w:rStyle w:val="a6"/>
            <w:rFonts w:ascii="宋体" w:eastAsia="宋体" w:hAnsi="宋体" w:cs="宋体"/>
            <w:noProof/>
          </w:rPr>
          <w:t>第二章</w:t>
        </w:r>
        <w:r w:rsidR="00D02985" w:rsidRPr="007175E8">
          <w:rPr>
            <w:rStyle w:val="a6"/>
            <w:noProof/>
          </w:rPr>
          <w:t xml:space="preserve"> 技术参数设计（12个参数）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_Toc146006853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631CC94A" w14:textId="2385352E" w:rsidR="00D02985" w:rsidRDefault="00FA1D1F">
      <w:pPr>
        <w:pStyle w:val="TOC2"/>
        <w:tabs>
          <w:tab w:val="right" w:leader="dot" w:pos="8290"/>
        </w:tabs>
        <w:rPr>
          <w:noProof/>
        </w:rPr>
      </w:pPr>
      <w:hyperlink w:anchor="_Toc146006854" w:history="1">
        <w:r w:rsidR="00D02985" w:rsidRPr="007175E8">
          <w:rPr>
            <w:rStyle w:val="a6"/>
            <w:rFonts w:ascii="宋体" w:eastAsia="宋体" w:hAnsi="宋体" w:cs="宋体"/>
            <w:noProof/>
          </w:rPr>
          <w:t>1、</w:t>
        </w:r>
        <w:r w:rsidR="00D02985" w:rsidRPr="007175E8">
          <w:rPr>
            <w:rStyle w:val="a6"/>
            <w:noProof/>
          </w:rPr>
          <w:t xml:space="preserve"> 介质：空气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_Toc146006854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62630EF9" w14:textId="2112CA7E" w:rsidR="00D02985" w:rsidRDefault="00FA1D1F">
      <w:pPr>
        <w:pStyle w:val="TOC2"/>
        <w:tabs>
          <w:tab w:val="right" w:leader="dot" w:pos="8290"/>
        </w:tabs>
        <w:rPr>
          <w:noProof/>
        </w:rPr>
      </w:pPr>
      <w:hyperlink w:anchor="_Toc146006855" w:history="1">
        <w:r w:rsidR="00D02985" w:rsidRPr="007175E8">
          <w:rPr>
            <w:rStyle w:val="a6"/>
            <w:rFonts w:ascii="宋体" w:eastAsia="宋体" w:hAnsi="宋体" w:cs="宋体"/>
            <w:noProof/>
          </w:rPr>
          <w:t>2、</w:t>
        </w:r>
        <w:r w:rsidR="00D02985" w:rsidRPr="007175E8">
          <w:rPr>
            <w:rStyle w:val="a6"/>
            <w:noProof/>
          </w:rPr>
          <w:t xml:space="preserve"> 最高工作压力Pw：1.15Mpa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_Toc146006855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0D42404D" w14:textId="2FB0D282" w:rsidR="00D02985" w:rsidRDefault="00FA1D1F">
      <w:pPr>
        <w:pStyle w:val="TOC2"/>
        <w:tabs>
          <w:tab w:val="right" w:leader="dot" w:pos="8290"/>
        </w:tabs>
        <w:rPr>
          <w:noProof/>
        </w:rPr>
      </w:pPr>
      <w:hyperlink w:anchor="_Toc146006856" w:history="1">
        <w:r w:rsidR="00D02985" w:rsidRPr="007175E8">
          <w:rPr>
            <w:rStyle w:val="a6"/>
            <w:rFonts w:ascii="宋体" w:eastAsia="宋体" w:hAnsi="宋体" w:cs="宋体"/>
            <w:noProof/>
          </w:rPr>
          <w:t>3、</w:t>
        </w:r>
        <w:r w:rsidR="00D02985" w:rsidRPr="007175E8">
          <w:rPr>
            <w:rStyle w:val="a6"/>
            <w:noProof/>
          </w:rPr>
          <w:t xml:space="preserve"> 最高工作温度：30℃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_Toc146006856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41A97548" w14:textId="420E7844" w:rsidR="00D02985" w:rsidRDefault="00FA1D1F">
      <w:pPr>
        <w:pStyle w:val="TOC2"/>
        <w:tabs>
          <w:tab w:val="right" w:leader="dot" w:pos="8290"/>
        </w:tabs>
        <w:rPr>
          <w:noProof/>
        </w:rPr>
      </w:pPr>
      <w:hyperlink w:anchor="_Toc146006857" w:history="1">
        <w:r w:rsidR="00D02985" w:rsidRPr="007175E8">
          <w:rPr>
            <w:rStyle w:val="a6"/>
            <w:rFonts w:ascii="宋体" w:eastAsia="宋体" w:hAnsi="宋体" w:cs="宋体"/>
            <w:noProof/>
          </w:rPr>
          <w:t>4、</w:t>
        </w:r>
        <w:r w:rsidR="00D02985" w:rsidRPr="007175E8">
          <w:rPr>
            <w:rStyle w:val="a6"/>
            <w:noProof/>
          </w:rPr>
          <w:t xml:space="preserve"> 设计寿命：20年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_Toc146006857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1D05248C" w14:textId="62141758" w:rsidR="00D02985" w:rsidRDefault="00FA1D1F">
      <w:pPr>
        <w:pStyle w:val="TOC2"/>
        <w:tabs>
          <w:tab w:val="right" w:leader="dot" w:pos="8290"/>
        </w:tabs>
        <w:rPr>
          <w:noProof/>
        </w:rPr>
      </w:pPr>
      <w:hyperlink w:anchor="_Toc146006858" w:history="1">
        <w:r w:rsidR="00D02985" w:rsidRPr="007175E8">
          <w:rPr>
            <w:rStyle w:val="a6"/>
            <w:rFonts w:ascii="宋体" w:eastAsia="宋体" w:hAnsi="宋体" w:cs="宋体"/>
            <w:noProof/>
          </w:rPr>
          <w:t>5、</w:t>
        </w:r>
        <w:r w:rsidR="00D02985" w:rsidRPr="007175E8">
          <w:rPr>
            <w:rStyle w:val="a6"/>
            <w:noProof/>
          </w:rPr>
          <w:t xml:space="preserve"> 容积：2.35m3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_Toc146006858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6957DD15" w14:textId="33517404" w:rsidR="00D02985" w:rsidRDefault="00FA1D1F">
      <w:pPr>
        <w:pStyle w:val="TOC2"/>
        <w:tabs>
          <w:tab w:val="right" w:leader="dot" w:pos="8290"/>
        </w:tabs>
        <w:rPr>
          <w:noProof/>
        </w:rPr>
      </w:pPr>
      <w:hyperlink w:anchor="_Toc146006859" w:history="1">
        <w:r w:rsidR="00D02985" w:rsidRPr="007175E8">
          <w:rPr>
            <w:rStyle w:val="a6"/>
            <w:rFonts w:ascii="宋体" w:eastAsia="宋体" w:hAnsi="宋体" w:cs="宋体"/>
            <w:noProof/>
          </w:rPr>
          <w:t>6、</w:t>
        </w:r>
        <w:r w:rsidR="00D02985" w:rsidRPr="007175E8">
          <w:rPr>
            <w:rStyle w:val="a6"/>
            <w:noProof/>
          </w:rPr>
          <w:t xml:space="preserve"> 设计压力Pd：一般取最高工作压力的1.05-1.1倍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_Toc146006859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6AC960BE" w14:textId="6A471ADD" w:rsidR="00D02985" w:rsidRDefault="00FA1D1F">
      <w:pPr>
        <w:pStyle w:val="TOC2"/>
        <w:tabs>
          <w:tab w:val="right" w:leader="dot" w:pos="8290"/>
        </w:tabs>
        <w:rPr>
          <w:noProof/>
        </w:rPr>
      </w:pPr>
      <w:hyperlink w:anchor="_Toc146006860" w:history="1">
        <w:r w:rsidR="00D02985" w:rsidRPr="007175E8">
          <w:rPr>
            <w:rStyle w:val="a6"/>
            <w:rFonts w:ascii="宋体" w:eastAsia="宋体" w:hAnsi="宋体" w:cs="宋体"/>
            <w:noProof/>
          </w:rPr>
          <w:t>7、</w:t>
        </w:r>
        <w:r w:rsidR="00D02985" w:rsidRPr="007175E8">
          <w:rPr>
            <w:rStyle w:val="a6"/>
            <w:noProof/>
          </w:rPr>
          <w:t xml:space="preserve"> 设计温度T</w:t>
        </w:r>
        <w:r w:rsidR="00D02985" w:rsidRPr="007175E8">
          <w:rPr>
            <w:rStyle w:val="a6"/>
            <w:noProof/>
            <w:vertAlign w:val="subscript"/>
          </w:rPr>
          <w:t>d</w:t>
        </w:r>
        <w:r w:rsidR="00D02985" w:rsidRPr="007175E8">
          <w:rPr>
            <w:rStyle w:val="a6"/>
            <w:noProof/>
          </w:rPr>
          <w:t>：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_Toc146006860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4A914B5D" w14:textId="4F933943" w:rsidR="00D02985" w:rsidRDefault="00FA1D1F">
      <w:pPr>
        <w:pStyle w:val="TOC2"/>
        <w:tabs>
          <w:tab w:val="right" w:leader="dot" w:pos="8290"/>
        </w:tabs>
        <w:rPr>
          <w:noProof/>
        </w:rPr>
      </w:pPr>
      <w:hyperlink w:anchor="_Toc146006861" w:history="1">
        <w:r w:rsidR="00D02985" w:rsidRPr="007175E8">
          <w:rPr>
            <w:rStyle w:val="a6"/>
            <w:rFonts w:ascii="宋体" w:eastAsia="宋体" w:hAnsi="宋体" w:cs="宋体"/>
            <w:noProof/>
          </w:rPr>
          <w:t>8、</w:t>
        </w:r>
        <w:r w:rsidR="00D02985" w:rsidRPr="007175E8">
          <w:rPr>
            <w:rStyle w:val="a6"/>
            <w:noProof/>
          </w:rPr>
          <w:t xml:space="preserve"> 容器类别判定I（空气属于第二组介质）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_Toc146006861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43050FD1" w14:textId="2E4745F1" w:rsidR="00D02985" w:rsidRDefault="00FA1D1F">
      <w:pPr>
        <w:pStyle w:val="TOC2"/>
        <w:tabs>
          <w:tab w:val="right" w:leader="dot" w:pos="8290"/>
        </w:tabs>
        <w:rPr>
          <w:noProof/>
        </w:rPr>
      </w:pPr>
      <w:hyperlink w:anchor="_Toc146006862" w:history="1">
        <w:r w:rsidR="00D02985" w:rsidRPr="007175E8">
          <w:rPr>
            <w:rStyle w:val="a6"/>
            <w:rFonts w:ascii="宋体" w:eastAsia="宋体" w:hAnsi="宋体" w:cs="宋体"/>
            <w:noProof/>
          </w:rPr>
          <w:t>9、</w:t>
        </w:r>
        <w:r w:rsidR="00D02985" w:rsidRPr="007175E8">
          <w:rPr>
            <w:rStyle w:val="a6"/>
            <w:noProof/>
          </w:rPr>
          <w:t xml:space="preserve"> 材料设计（确定主要受压元件材质）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_Toc146006862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343CA762" w14:textId="218EB583" w:rsidR="00D02985" w:rsidRDefault="00FA1D1F">
      <w:pPr>
        <w:pStyle w:val="TOC2"/>
        <w:tabs>
          <w:tab w:val="right" w:leader="dot" w:pos="8290"/>
        </w:tabs>
        <w:rPr>
          <w:noProof/>
        </w:rPr>
      </w:pPr>
      <w:hyperlink w:anchor="_Toc146006863" w:history="1">
        <w:r w:rsidR="00D02985" w:rsidRPr="007175E8">
          <w:rPr>
            <w:rStyle w:val="a6"/>
            <w:rFonts w:ascii="宋体" w:eastAsia="宋体" w:hAnsi="宋体" w:cs="宋体"/>
            <w:noProof/>
          </w:rPr>
          <w:t>10、</w:t>
        </w:r>
        <w:r w:rsidR="00D02985" w:rsidRPr="007175E8">
          <w:rPr>
            <w:rStyle w:val="a6"/>
            <w:noProof/>
          </w:rPr>
          <w:t xml:space="preserve"> 钢板厚度负偏差C</w:t>
        </w:r>
        <w:r w:rsidR="00D02985" w:rsidRPr="007175E8">
          <w:rPr>
            <w:rStyle w:val="a6"/>
            <w:noProof/>
            <w:vertAlign w:val="subscript"/>
          </w:rPr>
          <w:t>1</w:t>
        </w:r>
        <w:r w:rsidR="00D02985" w:rsidRPr="007175E8">
          <w:rPr>
            <w:rStyle w:val="a6"/>
            <w:noProof/>
          </w:rPr>
          <w:t>：C</w:t>
        </w:r>
        <w:r w:rsidR="00D02985" w:rsidRPr="007175E8">
          <w:rPr>
            <w:rStyle w:val="a6"/>
            <w:noProof/>
            <w:vertAlign w:val="subscript"/>
          </w:rPr>
          <w:t>1</w:t>
        </w:r>
        <w:r w:rsidR="00D02985" w:rsidRPr="007175E8">
          <w:rPr>
            <w:rStyle w:val="a6"/>
            <w:noProof/>
          </w:rPr>
          <w:t>=0.3mm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_Toc146006863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15EE2801" w14:textId="5B4471E2" w:rsidR="00D02985" w:rsidRDefault="00FA1D1F">
      <w:pPr>
        <w:pStyle w:val="TOC2"/>
        <w:tabs>
          <w:tab w:val="right" w:leader="dot" w:pos="8290"/>
        </w:tabs>
        <w:rPr>
          <w:noProof/>
        </w:rPr>
      </w:pPr>
      <w:hyperlink w:anchor="_Toc146006864" w:history="1">
        <w:r w:rsidR="00D02985" w:rsidRPr="007175E8">
          <w:rPr>
            <w:rStyle w:val="a6"/>
            <w:rFonts w:ascii="宋体" w:eastAsia="宋体" w:hAnsi="宋体" w:cs="宋体"/>
            <w:noProof/>
          </w:rPr>
          <w:t>11、</w:t>
        </w:r>
        <w:r w:rsidR="00D02985" w:rsidRPr="007175E8">
          <w:rPr>
            <w:rStyle w:val="a6"/>
            <w:noProof/>
          </w:rPr>
          <w:t xml:space="preserve"> 焊接接头系数φ：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_Toc146006864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6C817A30" w14:textId="51977090" w:rsidR="00D02985" w:rsidRDefault="00FA1D1F">
      <w:pPr>
        <w:pStyle w:val="TOC2"/>
        <w:tabs>
          <w:tab w:val="right" w:leader="dot" w:pos="8290"/>
        </w:tabs>
        <w:rPr>
          <w:noProof/>
        </w:rPr>
      </w:pPr>
      <w:hyperlink w:anchor="_Toc146006865" w:history="1">
        <w:r w:rsidR="00D02985" w:rsidRPr="007175E8">
          <w:rPr>
            <w:rStyle w:val="a6"/>
            <w:rFonts w:ascii="宋体" w:eastAsia="宋体" w:hAnsi="宋体" w:cs="宋体"/>
            <w:noProof/>
          </w:rPr>
          <w:t>12、</w:t>
        </w:r>
        <w:r w:rsidR="00D02985" w:rsidRPr="007175E8">
          <w:rPr>
            <w:rStyle w:val="a6"/>
            <w:noProof/>
          </w:rPr>
          <w:t xml:space="preserve"> 腐蚀余量C</w:t>
        </w:r>
        <w:r w:rsidR="00D02985" w:rsidRPr="007175E8">
          <w:rPr>
            <w:rStyle w:val="a6"/>
            <w:noProof/>
            <w:vertAlign w:val="subscript"/>
          </w:rPr>
          <w:t>2</w:t>
        </w:r>
        <w:r w:rsidR="00D02985" w:rsidRPr="007175E8">
          <w:rPr>
            <w:rStyle w:val="a6"/>
            <w:noProof/>
          </w:rPr>
          <w:t>：根据设计寿命，每年按0.1mm/年负数速率为参考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_Toc146006865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4</w:t>
        </w:r>
        <w:r w:rsidR="00D02985">
          <w:rPr>
            <w:noProof/>
          </w:rPr>
          <w:fldChar w:fldCharType="end"/>
        </w:r>
      </w:hyperlink>
    </w:p>
    <w:p w14:paraId="3E397CBF" w14:textId="36BF4D83" w:rsidR="00D02985" w:rsidRDefault="00FA1D1F">
      <w:pPr>
        <w:pStyle w:val="TOC1"/>
        <w:tabs>
          <w:tab w:val="right" w:leader="dot" w:pos="8290"/>
        </w:tabs>
        <w:rPr>
          <w:noProof/>
        </w:rPr>
      </w:pPr>
      <w:hyperlink w:anchor="_Toc146006866" w:history="1">
        <w:r w:rsidR="00D02985" w:rsidRPr="007175E8">
          <w:rPr>
            <w:rStyle w:val="a6"/>
            <w:rFonts w:ascii="宋体" w:eastAsia="宋体" w:hAnsi="宋体" w:cs="宋体"/>
            <w:noProof/>
          </w:rPr>
          <w:t>第三章</w:t>
        </w:r>
        <w:r w:rsidR="00D02985" w:rsidRPr="007175E8">
          <w:rPr>
            <w:rStyle w:val="a6"/>
            <w:noProof/>
          </w:rPr>
          <w:t xml:space="preserve"> 几何参数设计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_Toc146006866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5</w:t>
        </w:r>
        <w:r w:rsidR="00D02985">
          <w:rPr>
            <w:noProof/>
          </w:rPr>
          <w:fldChar w:fldCharType="end"/>
        </w:r>
      </w:hyperlink>
    </w:p>
    <w:p w14:paraId="3E738839" w14:textId="795F96AC" w:rsidR="00D02985" w:rsidRDefault="00FA1D1F">
      <w:pPr>
        <w:pStyle w:val="TOC2"/>
        <w:tabs>
          <w:tab w:val="right" w:leader="dot" w:pos="8290"/>
        </w:tabs>
        <w:rPr>
          <w:noProof/>
        </w:rPr>
      </w:pPr>
      <w:hyperlink w:anchor="_Toc146006867" w:history="1">
        <w:r w:rsidR="00D02985" w:rsidRPr="007175E8">
          <w:rPr>
            <w:rStyle w:val="a6"/>
            <w:rFonts w:ascii="宋体" w:eastAsia="宋体" w:hAnsi="宋体" w:cs="宋体"/>
            <w:noProof/>
          </w:rPr>
          <w:t>1、</w:t>
        </w:r>
        <w:r w:rsidR="00D02985" w:rsidRPr="007175E8">
          <w:rPr>
            <w:rStyle w:val="a6"/>
            <w:noProof/>
          </w:rPr>
          <w:t xml:space="preserve"> 确定承压设备公称直径:依据GB/T9019-2001.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_Toc146006867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5</w:t>
        </w:r>
        <w:r w:rsidR="00D02985">
          <w:rPr>
            <w:noProof/>
          </w:rPr>
          <w:fldChar w:fldCharType="end"/>
        </w:r>
      </w:hyperlink>
    </w:p>
    <w:p w14:paraId="713DCE91" w14:textId="631DB360" w:rsidR="00D02985" w:rsidRDefault="00FA1D1F">
      <w:pPr>
        <w:pStyle w:val="TOC2"/>
        <w:tabs>
          <w:tab w:val="right" w:leader="dot" w:pos="8290"/>
        </w:tabs>
        <w:rPr>
          <w:noProof/>
        </w:rPr>
      </w:pPr>
      <w:hyperlink w:anchor="_Toc146006868" w:history="1">
        <w:r w:rsidR="00D02985" w:rsidRPr="007175E8">
          <w:rPr>
            <w:rStyle w:val="a6"/>
            <w:rFonts w:ascii="宋体" w:eastAsia="宋体" w:hAnsi="宋体" w:cs="宋体"/>
            <w:noProof/>
          </w:rPr>
          <w:t>2、</w:t>
        </w:r>
        <w:r w:rsidR="00D02985" w:rsidRPr="007175E8">
          <w:rPr>
            <w:rStyle w:val="a6"/>
            <w:noProof/>
          </w:rPr>
          <w:t xml:space="preserve"> 确定筒体长度L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_Toc146006868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5</w:t>
        </w:r>
        <w:r w:rsidR="00D02985">
          <w:rPr>
            <w:noProof/>
          </w:rPr>
          <w:fldChar w:fldCharType="end"/>
        </w:r>
      </w:hyperlink>
    </w:p>
    <w:p w14:paraId="6B2A850A" w14:textId="2CFA2961" w:rsidR="00D02985" w:rsidRDefault="00FA1D1F">
      <w:pPr>
        <w:pStyle w:val="TOC1"/>
        <w:tabs>
          <w:tab w:val="right" w:leader="dot" w:pos="8290"/>
        </w:tabs>
        <w:rPr>
          <w:noProof/>
        </w:rPr>
      </w:pPr>
      <w:hyperlink w:anchor="_Toc146006869" w:history="1">
        <w:r w:rsidR="00D02985" w:rsidRPr="007175E8">
          <w:rPr>
            <w:rStyle w:val="a6"/>
            <w:rFonts w:ascii="宋体" w:eastAsia="宋体" w:hAnsi="宋体" w:cs="宋体"/>
            <w:noProof/>
          </w:rPr>
          <w:t>第四章</w:t>
        </w:r>
        <w:r w:rsidR="00D02985" w:rsidRPr="007175E8">
          <w:rPr>
            <w:rStyle w:val="a6"/>
            <w:noProof/>
          </w:rPr>
          <w:t xml:space="preserve"> 强度设计（强度计算公式人工计算）</w:t>
        </w:r>
        <w:r w:rsidR="00D02985">
          <w:rPr>
            <w:noProof/>
          </w:rPr>
          <w:tab/>
        </w:r>
        <w:r w:rsidR="00D02985">
          <w:rPr>
            <w:noProof/>
          </w:rPr>
          <w:fldChar w:fldCharType="begin"/>
        </w:r>
        <w:r w:rsidR="00D02985">
          <w:rPr>
            <w:noProof/>
          </w:rPr>
          <w:instrText xml:space="preserve"> PAGEREF _Toc146006869 \h </w:instrText>
        </w:r>
        <w:r w:rsidR="00D02985">
          <w:rPr>
            <w:noProof/>
          </w:rPr>
        </w:r>
        <w:r w:rsidR="00D02985">
          <w:rPr>
            <w:noProof/>
          </w:rPr>
          <w:fldChar w:fldCharType="separate"/>
        </w:r>
        <w:r w:rsidR="00D02985">
          <w:rPr>
            <w:noProof/>
          </w:rPr>
          <w:t>6</w:t>
        </w:r>
        <w:r w:rsidR="00D02985">
          <w:rPr>
            <w:noProof/>
          </w:rPr>
          <w:fldChar w:fldCharType="end"/>
        </w:r>
      </w:hyperlink>
    </w:p>
    <w:p w14:paraId="501F9A28" w14:textId="593EADEB" w:rsidR="009F3860" w:rsidRDefault="00B82209">
      <w:pPr>
        <w:widowControl/>
        <w:jc w:val="left"/>
      </w:pPr>
      <w:r>
        <w:rPr>
          <w:rFonts w:hint="eastAsia"/>
        </w:rPr>
        <w:fldChar w:fldCharType="end"/>
      </w:r>
    </w:p>
    <w:p w14:paraId="6769DA2E" w14:textId="77777777" w:rsidR="009F3860" w:rsidRDefault="00B82209">
      <w:pPr>
        <w:tabs>
          <w:tab w:val="left" w:pos="3015"/>
        </w:tabs>
        <w:jc w:val="left"/>
        <w:sectPr w:rsidR="009F3860">
          <w:pgSz w:w="11906" w:h="16838"/>
          <w:pgMar w:top="1440" w:right="1803" w:bottom="1440" w:left="1803" w:header="851" w:footer="992" w:gutter="0"/>
          <w:cols w:space="0"/>
          <w:docGrid w:type="lines" w:linePitch="317"/>
        </w:sectPr>
      </w:pPr>
      <w:r>
        <w:rPr>
          <w:rFonts w:hint="eastAsia"/>
        </w:rPr>
        <w:tab/>
      </w:r>
    </w:p>
    <w:p w14:paraId="62E3F4E5" w14:textId="77777777" w:rsidR="009F3860" w:rsidRDefault="00B82209">
      <w:pPr>
        <w:pStyle w:val="1"/>
      </w:pPr>
      <w:bookmarkStart w:id="0" w:name="_Toc146006850"/>
      <w:r>
        <w:rPr>
          <w:rFonts w:hint="eastAsia"/>
        </w:rPr>
        <w:lastRenderedPageBreak/>
        <w:t>整体设计</w:t>
      </w:r>
      <w:bookmarkEnd w:id="0"/>
    </w:p>
    <w:p w14:paraId="5E36DB64" w14:textId="77777777" w:rsidR="009F3860" w:rsidRDefault="00B82209">
      <w:pPr>
        <w:pStyle w:val="2"/>
      </w:pPr>
      <w:bookmarkStart w:id="1" w:name="_Toc146006851"/>
      <w:r>
        <w:rPr>
          <w:rFonts w:hint="eastAsia"/>
        </w:rPr>
        <w:t>空气缓冲</w:t>
      </w:r>
      <w:bookmarkEnd w:id="1"/>
    </w:p>
    <w:p w14:paraId="798B823C" w14:textId="77777777" w:rsidR="009F3860" w:rsidRDefault="00B82209">
      <w:pPr>
        <w:jc w:val="center"/>
      </w:pPr>
      <w:r>
        <w:rPr>
          <w:noProof/>
        </w:rPr>
        <w:drawing>
          <wp:inline distT="0" distB="0" distL="0" distR="0" wp14:anchorId="0F97D9AA" wp14:editId="4F861544">
            <wp:extent cx="2070735" cy="228981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0557" cy="230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421D" w14:textId="77777777" w:rsidR="009F3860" w:rsidRDefault="00B82209">
      <w:pPr>
        <w:pStyle w:val="2"/>
      </w:pPr>
      <w:bookmarkStart w:id="2" w:name="_Toc146006852"/>
      <w:r>
        <w:rPr>
          <w:rFonts w:hint="eastAsia"/>
        </w:rPr>
        <w:t>结构说明及管口表格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3"/>
        <w:gridCol w:w="1652"/>
        <w:gridCol w:w="1731"/>
        <w:gridCol w:w="1655"/>
        <w:gridCol w:w="1599"/>
      </w:tblGrid>
      <w:tr w:rsidR="009F3860" w14:paraId="2DB9AA94" w14:textId="77777777">
        <w:tc>
          <w:tcPr>
            <w:tcW w:w="1655" w:type="dxa"/>
          </w:tcPr>
          <w:p w14:paraId="22C5385D" w14:textId="77777777" w:rsidR="009F3860" w:rsidRDefault="00B82209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53" w:type="dxa"/>
          </w:tcPr>
          <w:p w14:paraId="03101BEF" w14:textId="77777777" w:rsidR="009F3860" w:rsidRDefault="00B82209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32" w:type="dxa"/>
          </w:tcPr>
          <w:p w14:paraId="1C0C52A1" w14:textId="77777777" w:rsidR="009F3860" w:rsidRDefault="00B82209">
            <w:pPr>
              <w:jc w:val="left"/>
            </w:pPr>
            <w:r>
              <w:rPr>
                <w:rFonts w:hint="eastAsia"/>
              </w:rPr>
              <w:t>公称尺寸</w:t>
            </w:r>
          </w:p>
        </w:tc>
        <w:tc>
          <w:tcPr>
            <w:tcW w:w="1656" w:type="dxa"/>
          </w:tcPr>
          <w:p w14:paraId="1FCAA3D0" w14:textId="77777777" w:rsidR="009F3860" w:rsidRDefault="00B82209">
            <w:pPr>
              <w:jc w:val="left"/>
            </w:pPr>
            <w:r>
              <w:rPr>
                <w:rFonts w:hint="eastAsia"/>
              </w:rPr>
              <w:t>管口形式</w:t>
            </w:r>
          </w:p>
        </w:tc>
        <w:tc>
          <w:tcPr>
            <w:tcW w:w="1600" w:type="dxa"/>
          </w:tcPr>
          <w:p w14:paraId="3BFB2B52" w14:textId="77777777" w:rsidR="009F3860" w:rsidRDefault="00B82209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F3860" w14:paraId="14005248" w14:textId="77777777">
        <w:tc>
          <w:tcPr>
            <w:tcW w:w="1655" w:type="dxa"/>
          </w:tcPr>
          <w:p w14:paraId="46D1B5AC" w14:textId="77777777" w:rsidR="009F3860" w:rsidRDefault="00B82209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53" w:type="dxa"/>
          </w:tcPr>
          <w:p w14:paraId="76337361" w14:textId="77777777" w:rsidR="009F3860" w:rsidRDefault="00B82209">
            <w:pPr>
              <w:jc w:val="left"/>
            </w:pPr>
            <w:r>
              <w:rPr>
                <w:rFonts w:hint="eastAsia"/>
              </w:rPr>
              <w:t>上封头</w:t>
            </w:r>
          </w:p>
        </w:tc>
        <w:tc>
          <w:tcPr>
            <w:tcW w:w="1732" w:type="dxa"/>
          </w:tcPr>
          <w:p w14:paraId="2EDE3FA8" w14:textId="77777777" w:rsidR="009F3860" w:rsidRDefault="00B82209">
            <w:pPr>
              <w:jc w:val="left"/>
            </w:pPr>
            <w:r>
              <w:t>/</w:t>
            </w:r>
          </w:p>
        </w:tc>
        <w:tc>
          <w:tcPr>
            <w:tcW w:w="1656" w:type="dxa"/>
          </w:tcPr>
          <w:p w14:paraId="1F3CEDC5" w14:textId="77777777" w:rsidR="009F3860" w:rsidRDefault="00B8220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00" w:type="dxa"/>
          </w:tcPr>
          <w:p w14:paraId="7F7A5AF4" w14:textId="77777777" w:rsidR="009F3860" w:rsidRDefault="009F3860">
            <w:pPr>
              <w:jc w:val="left"/>
            </w:pPr>
          </w:p>
        </w:tc>
      </w:tr>
      <w:tr w:rsidR="009F3860" w14:paraId="0379F225" w14:textId="77777777">
        <w:tc>
          <w:tcPr>
            <w:tcW w:w="1655" w:type="dxa"/>
          </w:tcPr>
          <w:p w14:paraId="6B614F92" w14:textId="77777777" w:rsidR="009F3860" w:rsidRDefault="00B82209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53" w:type="dxa"/>
          </w:tcPr>
          <w:p w14:paraId="0F3695D1" w14:textId="77777777" w:rsidR="009F3860" w:rsidRDefault="00B82209">
            <w:pPr>
              <w:jc w:val="left"/>
            </w:pPr>
            <w:r>
              <w:rPr>
                <w:rFonts w:hint="eastAsia"/>
              </w:rPr>
              <w:t>安全阀口</w:t>
            </w:r>
          </w:p>
        </w:tc>
        <w:tc>
          <w:tcPr>
            <w:tcW w:w="1732" w:type="dxa"/>
          </w:tcPr>
          <w:p w14:paraId="3C1E3D7B" w14:textId="77777777" w:rsidR="009F3860" w:rsidRDefault="00B82209">
            <w:pPr>
              <w:jc w:val="left"/>
            </w:pPr>
            <w:r>
              <w:rPr>
                <w:rFonts w:hint="eastAsia"/>
              </w:rPr>
              <w:t>D</w:t>
            </w:r>
            <w:r>
              <w:t>N40</w:t>
            </w:r>
          </w:p>
        </w:tc>
        <w:tc>
          <w:tcPr>
            <w:tcW w:w="1656" w:type="dxa"/>
          </w:tcPr>
          <w:p w14:paraId="6F296741" w14:textId="77777777" w:rsidR="009F3860" w:rsidRDefault="00B82209">
            <w:pPr>
              <w:jc w:val="left"/>
            </w:pPr>
            <w:r>
              <w:rPr>
                <w:rFonts w:hint="eastAsia"/>
              </w:rPr>
              <w:t>R</w:t>
            </w:r>
            <w:r>
              <w:t>F</w:t>
            </w:r>
          </w:p>
        </w:tc>
        <w:tc>
          <w:tcPr>
            <w:tcW w:w="1600" w:type="dxa"/>
          </w:tcPr>
          <w:p w14:paraId="226B2512" w14:textId="77777777" w:rsidR="009F3860" w:rsidRDefault="009F3860">
            <w:pPr>
              <w:jc w:val="left"/>
            </w:pPr>
          </w:p>
        </w:tc>
      </w:tr>
      <w:tr w:rsidR="009F3860" w14:paraId="636AB9A4" w14:textId="77777777">
        <w:tc>
          <w:tcPr>
            <w:tcW w:w="1655" w:type="dxa"/>
          </w:tcPr>
          <w:p w14:paraId="784B174E" w14:textId="77777777" w:rsidR="009F3860" w:rsidRDefault="00B82209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53" w:type="dxa"/>
          </w:tcPr>
          <w:p w14:paraId="73CA0F6F" w14:textId="77777777" w:rsidR="009F3860" w:rsidRDefault="00B82209">
            <w:pPr>
              <w:jc w:val="left"/>
            </w:pPr>
            <w:r>
              <w:rPr>
                <w:rFonts w:hint="eastAsia"/>
              </w:rPr>
              <w:t>压力表口</w:t>
            </w:r>
          </w:p>
        </w:tc>
        <w:tc>
          <w:tcPr>
            <w:tcW w:w="1732" w:type="dxa"/>
          </w:tcPr>
          <w:p w14:paraId="29BEF828" w14:textId="77777777" w:rsidR="009F3860" w:rsidRDefault="00B82209">
            <w:pPr>
              <w:jc w:val="left"/>
            </w:pPr>
            <w:r>
              <w:rPr>
                <w:rFonts w:hint="eastAsia"/>
              </w:rPr>
              <w:t>D</w:t>
            </w:r>
            <w:r>
              <w:t>N15</w:t>
            </w:r>
          </w:p>
        </w:tc>
        <w:tc>
          <w:tcPr>
            <w:tcW w:w="1656" w:type="dxa"/>
          </w:tcPr>
          <w:p w14:paraId="1E42E07D" w14:textId="77777777" w:rsidR="009F3860" w:rsidRDefault="00B82209">
            <w:pPr>
              <w:jc w:val="left"/>
            </w:pPr>
            <w:r>
              <w:rPr>
                <w:rFonts w:hint="eastAsia"/>
              </w:rPr>
              <w:t>R</w:t>
            </w:r>
            <w:r>
              <w:t>F</w:t>
            </w:r>
          </w:p>
        </w:tc>
        <w:tc>
          <w:tcPr>
            <w:tcW w:w="1600" w:type="dxa"/>
          </w:tcPr>
          <w:p w14:paraId="06AAD99B" w14:textId="77777777" w:rsidR="009F3860" w:rsidRDefault="009F3860">
            <w:pPr>
              <w:jc w:val="left"/>
            </w:pPr>
          </w:p>
        </w:tc>
      </w:tr>
      <w:tr w:rsidR="009F3860" w14:paraId="560CCB08" w14:textId="77777777">
        <w:tc>
          <w:tcPr>
            <w:tcW w:w="1655" w:type="dxa"/>
          </w:tcPr>
          <w:p w14:paraId="1060BA79" w14:textId="77777777" w:rsidR="009F3860" w:rsidRDefault="00B82209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53" w:type="dxa"/>
          </w:tcPr>
          <w:p w14:paraId="69DE6B07" w14:textId="77777777" w:rsidR="009F3860" w:rsidRDefault="00B82209">
            <w:pPr>
              <w:jc w:val="left"/>
            </w:pPr>
            <w:r>
              <w:rPr>
                <w:rFonts w:hint="eastAsia"/>
              </w:rPr>
              <w:t>进气口</w:t>
            </w:r>
          </w:p>
        </w:tc>
        <w:tc>
          <w:tcPr>
            <w:tcW w:w="1732" w:type="dxa"/>
          </w:tcPr>
          <w:p w14:paraId="14BCD8CB" w14:textId="77777777" w:rsidR="009F3860" w:rsidRDefault="00B82209">
            <w:pPr>
              <w:jc w:val="left"/>
            </w:pPr>
            <w:r>
              <w:rPr>
                <w:rFonts w:hint="eastAsia"/>
              </w:rPr>
              <w:t>D</w:t>
            </w:r>
            <w:r>
              <w:t>N40</w:t>
            </w:r>
          </w:p>
        </w:tc>
        <w:tc>
          <w:tcPr>
            <w:tcW w:w="1656" w:type="dxa"/>
          </w:tcPr>
          <w:p w14:paraId="2BD590C8" w14:textId="77777777" w:rsidR="009F3860" w:rsidRDefault="00B82209">
            <w:pPr>
              <w:jc w:val="left"/>
            </w:pPr>
            <w:r>
              <w:rPr>
                <w:rFonts w:hint="eastAsia"/>
              </w:rPr>
              <w:t>R</w:t>
            </w:r>
            <w:r>
              <w:t>F</w:t>
            </w:r>
          </w:p>
        </w:tc>
        <w:tc>
          <w:tcPr>
            <w:tcW w:w="1600" w:type="dxa"/>
          </w:tcPr>
          <w:p w14:paraId="3B200280" w14:textId="77777777" w:rsidR="009F3860" w:rsidRDefault="009F3860">
            <w:pPr>
              <w:jc w:val="left"/>
            </w:pPr>
          </w:p>
        </w:tc>
      </w:tr>
      <w:tr w:rsidR="009F3860" w14:paraId="0192C4AA" w14:textId="77777777">
        <w:tc>
          <w:tcPr>
            <w:tcW w:w="1655" w:type="dxa"/>
          </w:tcPr>
          <w:p w14:paraId="43D5C647" w14:textId="77777777" w:rsidR="009F3860" w:rsidRDefault="00B82209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653" w:type="dxa"/>
          </w:tcPr>
          <w:p w14:paraId="7B24597F" w14:textId="77777777" w:rsidR="009F3860" w:rsidRDefault="00B82209">
            <w:pPr>
              <w:jc w:val="left"/>
            </w:pPr>
            <w:r>
              <w:rPr>
                <w:rFonts w:hint="eastAsia"/>
              </w:rPr>
              <w:t>下封头</w:t>
            </w:r>
          </w:p>
        </w:tc>
        <w:tc>
          <w:tcPr>
            <w:tcW w:w="1732" w:type="dxa"/>
          </w:tcPr>
          <w:p w14:paraId="3C8A56D2" w14:textId="77777777" w:rsidR="009F3860" w:rsidRDefault="00B8220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56" w:type="dxa"/>
          </w:tcPr>
          <w:p w14:paraId="22318F88" w14:textId="77777777" w:rsidR="009F3860" w:rsidRDefault="00B8220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00" w:type="dxa"/>
          </w:tcPr>
          <w:p w14:paraId="625C14B1" w14:textId="77777777" w:rsidR="009F3860" w:rsidRDefault="009F3860">
            <w:pPr>
              <w:jc w:val="left"/>
            </w:pPr>
          </w:p>
        </w:tc>
      </w:tr>
      <w:tr w:rsidR="009F3860" w14:paraId="05E1EBFD" w14:textId="77777777">
        <w:tc>
          <w:tcPr>
            <w:tcW w:w="1655" w:type="dxa"/>
          </w:tcPr>
          <w:p w14:paraId="768F529F" w14:textId="77777777" w:rsidR="009F3860" w:rsidRDefault="00B82209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653" w:type="dxa"/>
          </w:tcPr>
          <w:p w14:paraId="736185B0" w14:textId="77777777" w:rsidR="009F3860" w:rsidRDefault="00B82209">
            <w:pPr>
              <w:jc w:val="left"/>
            </w:pPr>
            <w:r>
              <w:rPr>
                <w:rFonts w:hint="eastAsia"/>
              </w:rPr>
              <w:t>排污口</w:t>
            </w:r>
          </w:p>
        </w:tc>
        <w:tc>
          <w:tcPr>
            <w:tcW w:w="1732" w:type="dxa"/>
          </w:tcPr>
          <w:p w14:paraId="7F5293EA" w14:textId="77777777" w:rsidR="009F3860" w:rsidRDefault="00B82209">
            <w:pPr>
              <w:jc w:val="left"/>
            </w:pPr>
            <w:r>
              <w:rPr>
                <w:rFonts w:hint="eastAsia"/>
              </w:rPr>
              <w:t>D</w:t>
            </w:r>
            <w:r>
              <w:t>N40</w:t>
            </w:r>
          </w:p>
        </w:tc>
        <w:tc>
          <w:tcPr>
            <w:tcW w:w="1656" w:type="dxa"/>
          </w:tcPr>
          <w:p w14:paraId="1E017644" w14:textId="77777777" w:rsidR="009F3860" w:rsidRDefault="00B82209">
            <w:pPr>
              <w:jc w:val="left"/>
            </w:pPr>
            <w:r>
              <w:rPr>
                <w:rFonts w:hint="eastAsia"/>
              </w:rPr>
              <w:t>R</w:t>
            </w:r>
            <w:r>
              <w:t>F</w:t>
            </w:r>
          </w:p>
        </w:tc>
        <w:tc>
          <w:tcPr>
            <w:tcW w:w="1600" w:type="dxa"/>
          </w:tcPr>
          <w:p w14:paraId="3922C4BA" w14:textId="77777777" w:rsidR="009F3860" w:rsidRDefault="009F3860">
            <w:pPr>
              <w:jc w:val="left"/>
            </w:pPr>
          </w:p>
        </w:tc>
      </w:tr>
      <w:tr w:rsidR="009F3860" w14:paraId="30CB4491" w14:textId="77777777">
        <w:tc>
          <w:tcPr>
            <w:tcW w:w="1655" w:type="dxa"/>
          </w:tcPr>
          <w:p w14:paraId="47270946" w14:textId="77777777" w:rsidR="009F3860" w:rsidRDefault="00B82209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653" w:type="dxa"/>
          </w:tcPr>
          <w:p w14:paraId="3F9B9D65" w14:textId="77777777" w:rsidR="009F3860" w:rsidRDefault="00B82209">
            <w:pPr>
              <w:jc w:val="left"/>
            </w:pPr>
            <w:r>
              <w:rPr>
                <w:rFonts w:hint="eastAsia"/>
              </w:rPr>
              <w:t>支座</w:t>
            </w:r>
          </w:p>
        </w:tc>
        <w:tc>
          <w:tcPr>
            <w:tcW w:w="1732" w:type="dxa"/>
          </w:tcPr>
          <w:p w14:paraId="4FF1F2CC" w14:textId="77777777" w:rsidR="009F3860" w:rsidRDefault="00B8220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56" w:type="dxa"/>
          </w:tcPr>
          <w:p w14:paraId="0FFC646A" w14:textId="77777777" w:rsidR="009F3860" w:rsidRDefault="00B8220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00" w:type="dxa"/>
          </w:tcPr>
          <w:p w14:paraId="60A4E3FD" w14:textId="77777777" w:rsidR="009F3860" w:rsidRDefault="009F3860">
            <w:pPr>
              <w:jc w:val="left"/>
            </w:pPr>
          </w:p>
        </w:tc>
      </w:tr>
      <w:tr w:rsidR="009F3860" w14:paraId="2FFE977C" w14:textId="77777777">
        <w:tc>
          <w:tcPr>
            <w:tcW w:w="1655" w:type="dxa"/>
          </w:tcPr>
          <w:p w14:paraId="0112387C" w14:textId="77777777" w:rsidR="009F3860" w:rsidRDefault="00B82209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653" w:type="dxa"/>
          </w:tcPr>
          <w:p w14:paraId="330D9D4D" w14:textId="77777777" w:rsidR="009F3860" w:rsidRDefault="00B82209">
            <w:pPr>
              <w:jc w:val="left"/>
            </w:pPr>
            <w:r>
              <w:rPr>
                <w:rFonts w:hint="eastAsia"/>
              </w:rPr>
              <w:t>人孔</w:t>
            </w:r>
          </w:p>
        </w:tc>
        <w:tc>
          <w:tcPr>
            <w:tcW w:w="1732" w:type="dxa"/>
          </w:tcPr>
          <w:p w14:paraId="2C586BEA" w14:textId="77777777" w:rsidR="009F3860" w:rsidRDefault="00B8220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56" w:type="dxa"/>
          </w:tcPr>
          <w:p w14:paraId="5730C649" w14:textId="77777777" w:rsidR="009F3860" w:rsidRDefault="00B8220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00" w:type="dxa"/>
          </w:tcPr>
          <w:p w14:paraId="0533D1A7" w14:textId="77777777" w:rsidR="009F3860" w:rsidRDefault="009F3860">
            <w:pPr>
              <w:jc w:val="left"/>
            </w:pPr>
          </w:p>
        </w:tc>
      </w:tr>
      <w:tr w:rsidR="009F3860" w14:paraId="080DF479" w14:textId="77777777">
        <w:tc>
          <w:tcPr>
            <w:tcW w:w="1655" w:type="dxa"/>
          </w:tcPr>
          <w:p w14:paraId="55064324" w14:textId="77777777" w:rsidR="009F3860" w:rsidRDefault="00B82209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653" w:type="dxa"/>
          </w:tcPr>
          <w:p w14:paraId="6C4AA6C6" w14:textId="77777777" w:rsidR="009F3860" w:rsidRDefault="00B82209">
            <w:pPr>
              <w:jc w:val="left"/>
            </w:pPr>
            <w:r>
              <w:rPr>
                <w:rFonts w:hint="eastAsia"/>
              </w:rPr>
              <w:t>筒体</w:t>
            </w:r>
          </w:p>
        </w:tc>
        <w:tc>
          <w:tcPr>
            <w:tcW w:w="1732" w:type="dxa"/>
          </w:tcPr>
          <w:p w14:paraId="06ECECF3" w14:textId="77777777" w:rsidR="009F3860" w:rsidRDefault="00B8220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56" w:type="dxa"/>
          </w:tcPr>
          <w:p w14:paraId="4A4AD2DC" w14:textId="77777777" w:rsidR="009F3860" w:rsidRDefault="00B8220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00" w:type="dxa"/>
          </w:tcPr>
          <w:p w14:paraId="33881EAF" w14:textId="77777777" w:rsidR="009F3860" w:rsidRDefault="009F3860">
            <w:pPr>
              <w:jc w:val="left"/>
            </w:pPr>
          </w:p>
        </w:tc>
      </w:tr>
      <w:tr w:rsidR="009F3860" w14:paraId="208EF968" w14:textId="77777777">
        <w:tc>
          <w:tcPr>
            <w:tcW w:w="1655" w:type="dxa"/>
          </w:tcPr>
          <w:p w14:paraId="1A6871B8" w14:textId="77777777" w:rsidR="009F3860" w:rsidRDefault="00B82209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3" w:type="dxa"/>
          </w:tcPr>
          <w:p w14:paraId="33DF5651" w14:textId="77777777" w:rsidR="009F3860" w:rsidRDefault="00B82209">
            <w:pPr>
              <w:jc w:val="left"/>
            </w:pPr>
            <w:r>
              <w:rPr>
                <w:rFonts w:hint="eastAsia"/>
              </w:rPr>
              <w:t>出气口</w:t>
            </w:r>
          </w:p>
        </w:tc>
        <w:tc>
          <w:tcPr>
            <w:tcW w:w="1732" w:type="dxa"/>
          </w:tcPr>
          <w:p w14:paraId="19FF3D4A" w14:textId="77777777" w:rsidR="009F3860" w:rsidRDefault="00B82209">
            <w:pPr>
              <w:jc w:val="left"/>
            </w:pPr>
            <w:r>
              <w:rPr>
                <w:rFonts w:hint="eastAsia"/>
              </w:rPr>
              <w:t>D</w:t>
            </w:r>
            <w:r>
              <w:t>N40</w:t>
            </w:r>
          </w:p>
        </w:tc>
        <w:tc>
          <w:tcPr>
            <w:tcW w:w="1656" w:type="dxa"/>
          </w:tcPr>
          <w:p w14:paraId="6FDF0DE1" w14:textId="77777777" w:rsidR="009F3860" w:rsidRDefault="00B82209">
            <w:pPr>
              <w:jc w:val="left"/>
            </w:pPr>
            <w:r>
              <w:rPr>
                <w:rFonts w:hint="eastAsia"/>
              </w:rPr>
              <w:t>R</w:t>
            </w:r>
            <w:r>
              <w:t>F</w:t>
            </w:r>
          </w:p>
        </w:tc>
        <w:tc>
          <w:tcPr>
            <w:tcW w:w="1600" w:type="dxa"/>
          </w:tcPr>
          <w:p w14:paraId="5B247450" w14:textId="77777777" w:rsidR="009F3860" w:rsidRDefault="009F3860">
            <w:pPr>
              <w:jc w:val="left"/>
            </w:pPr>
          </w:p>
        </w:tc>
      </w:tr>
    </w:tbl>
    <w:p w14:paraId="2802C42E" w14:textId="77777777" w:rsidR="009F3860" w:rsidRDefault="009F3860">
      <w:pPr>
        <w:jc w:val="left"/>
        <w:sectPr w:rsidR="009F3860">
          <w:pgSz w:w="11906" w:h="16838"/>
          <w:pgMar w:top="1440" w:right="1803" w:bottom="1440" w:left="1803" w:header="851" w:footer="992" w:gutter="0"/>
          <w:cols w:space="0"/>
          <w:docGrid w:type="lines" w:linePitch="317"/>
        </w:sectPr>
      </w:pPr>
    </w:p>
    <w:p w14:paraId="0D2CD16F" w14:textId="77777777" w:rsidR="009F3860" w:rsidRDefault="00B82209">
      <w:pPr>
        <w:pStyle w:val="1"/>
      </w:pPr>
      <w:bookmarkStart w:id="3" w:name="_Toc146006853"/>
      <w:r>
        <w:rPr>
          <w:rFonts w:hint="eastAsia"/>
        </w:rPr>
        <w:lastRenderedPageBreak/>
        <w:t>技术参数设计（12个参数）</w:t>
      </w:r>
      <w:bookmarkEnd w:id="3"/>
    </w:p>
    <w:p w14:paraId="0B6B560F" w14:textId="77777777" w:rsidR="009F3860" w:rsidRDefault="00B82209">
      <w:pPr>
        <w:pStyle w:val="2"/>
      </w:pPr>
      <w:bookmarkStart w:id="4" w:name="_Toc146006854"/>
      <w:r>
        <w:rPr>
          <w:rFonts w:hint="eastAsia"/>
        </w:rPr>
        <w:t>介质：空气</w:t>
      </w:r>
      <w:bookmarkEnd w:id="4"/>
    </w:p>
    <w:p w14:paraId="2FD142E9" w14:textId="77777777" w:rsidR="009F3860" w:rsidRDefault="00B82209">
      <w:pPr>
        <w:pStyle w:val="2"/>
      </w:pPr>
      <w:bookmarkStart w:id="5" w:name="_Toc146006855"/>
      <w:r>
        <w:rPr>
          <w:rFonts w:hint="eastAsia"/>
        </w:rPr>
        <w:t>最高工作压力</w:t>
      </w:r>
      <w:r>
        <w:rPr>
          <w:rFonts w:hint="eastAsia"/>
        </w:rPr>
        <w:t>P</w:t>
      </w:r>
      <w:r w:rsidRPr="00EB4D01">
        <w:rPr>
          <w:rFonts w:hint="eastAsia"/>
          <w:vertAlign w:val="subscript"/>
        </w:rPr>
        <w:t>w</w:t>
      </w:r>
      <w:r>
        <w:rPr>
          <w:rFonts w:hint="eastAsia"/>
        </w:rPr>
        <w:t>：</w:t>
      </w:r>
      <w:r w:rsidRPr="00BF2BB1">
        <w:rPr>
          <w:rFonts w:hint="eastAsia"/>
          <w:highlight w:val="yellow"/>
        </w:rPr>
        <w:t>1</w:t>
      </w:r>
      <w:r w:rsidRPr="00BF2BB1">
        <w:rPr>
          <w:highlight w:val="yellow"/>
        </w:rPr>
        <w:t>.15Mp</w:t>
      </w:r>
      <w:r w:rsidRPr="00BF2BB1">
        <w:rPr>
          <w:rFonts w:hint="eastAsia"/>
          <w:highlight w:val="yellow"/>
        </w:rPr>
        <w:t>a</w:t>
      </w:r>
      <w:bookmarkEnd w:id="5"/>
    </w:p>
    <w:p w14:paraId="0A00A6BC" w14:textId="77777777" w:rsidR="009F3860" w:rsidRDefault="00B82209">
      <w:pPr>
        <w:pStyle w:val="2"/>
      </w:pPr>
      <w:bookmarkStart w:id="6" w:name="_Toc146006856"/>
      <w:r>
        <w:rPr>
          <w:rFonts w:hint="eastAsia"/>
        </w:rPr>
        <w:t>最高工作温度：</w:t>
      </w:r>
      <w:r w:rsidRPr="00BC6F04">
        <w:rPr>
          <w:highlight w:val="yellow"/>
        </w:rPr>
        <w:t>30</w:t>
      </w:r>
      <w:r w:rsidRPr="00BC6F04">
        <w:rPr>
          <w:rFonts w:hint="eastAsia"/>
          <w:highlight w:val="yellow"/>
        </w:rPr>
        <w:t>℃</w:t>
      </w:r>
      <w:bookmarkEnd w:id="6"/>
    </w:p>
    <w:p w14:paraId="560935B7" w14:textId="77777777" w:rsidR="009F3860" w:rsidRDefault="00B82209">
      <w:pPr>
        <w:pStyle w:val="2"/>
      </w:pPr>
      <w:bookmarkStart w:id="7" w:name="_Toc146006857"/>
      <w:r>
        <w:rPr>
          <w:rFonts w:hint="eastAsia"/>
        </w:rPr>
        <w:t>设计寿命：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年</w:t>
      </w:r>
      <w:bookmarkEnd w:id="7"/>
    </w:p>
    <w:p w14:paraId="3A5E88E5" w14:textId="77777777" w:rsidR="009F3860" w:rsidRDefault="00B82209">
      <w:pPr>
        <w:pStyle w:val="2"/>
      </w:pPr>
      <w:bookmarkStart w:id="8" w:name="_Toc146006858"/>
      <w:r>
        <w:rPr>
          <w:rFonts w:hint="eastAsia"/>
        </w:rPr>
        <w:t>容积：</w:t>
      </w:r>
      <w:r w:rsidRPr="00BC6F04">
        <w:rPr>
          <w:rFonts w:hint="eastAsia"/>
          <w:highlight w:val="yellow"/>
        </w:rPr>
        <w:t>2.35m</w:t>
      </w:r>
      <w:r w:rsidRPr="00BC6F04">
        <w:rPr>
          <w:rFonts w:hint="eastAsia"/>
          <w:highlight w:val="yellow"/>
          <w:vertAlign w:val="superscript"/>
        </w:rPr>
        <w:t>3</w:t>
      </w:r>
      <w:bookmarkEnd w:id="8"/>
    </w:p>
    <w:p w14:paraId="57B683BE" w14:textId="77777777" w:rsidR="009F3860" w:rsidRDefault="00B82209">
      <w:pPr>
        <w:pStyle w:val="2"/>
      </w:pPr>
      <w:bookmarkStart w:id="9" w:name="_Toc146006859"/>
      <w:r>
        <w:rPr>
          <w:rFonts w:hint="eastAsia"/>
        </w:rPr>
        <w:t>设计压力</w:t>
      </w:r>
      <w:r>
        <w:rPr>
          <w:rFonts w:hint="eastAsia"/>
        </w:rPr>
        <w:t>P</w:t>
      </w:r>
      <w:r w:rsidRPr="00EB4D01">
        <w:rPr>
          <w:rFonts w:hint="eastAsia"/>
          <w:vertAlign w:val="subscript"/>
        </w:rPr>
        <w:t>d</w:t>
      </w:r>
      <w:r>
        <w:rPr>
          <w:rFonts w:hint="eastAsia"/>
        </w:rPr>
        <w:t>：一般取最高工作压力的</w:t>
      </w:r>
      <w:r>
        <w:rPr>
          <w:rFonts w:hint="eastAsia"/>
        </w:rPr>
        <w:t>1.05-1.1</w:t>
      </w:r>
      <w:r>
        <w:rPr>
          <w:rFonts w:hint="eastAsia"/>
        </w:rPr>
        <w:t>倍</w:t>
      </w:r>
      <w:bookmarkEnd w:id="9"/>
    </w:p>
    <w:p w14:paraId="0FE905F7" w14:textId="21766FA0" w:rsidR="009F3860" w:rsidRDefault="00B82209">
      <w:pPr>
        <w:jc w:val="left"/>
      </w:pPr>
      <w:r>
        <w:rPr>
          <w:rFonts w:hint="eastAsia"/>
        </w:rPr>
        <w:t>故P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=1.05XP</w:t>
      </w:r>
      <w:r>
        <w:rPr>
          <w:rFonts w:hint="eastAsia"/>
          <w:vertAlign w:val="subscript"/>
        </w:rPr>
        <w:t>w</w:t>
      </w:r>
      <w:r>
        <w:rPr>
          <w:rFonts w:hint="eastAsia"/>
        </w:rPr>
        <w:t>=1.05X1.15=1.2</w:t>
      </w:r>
    </w:p>
    <w:p w14:paraId="79968475" w14:textId="77777777" w:rsidR="009F3860" w:rsidRDefault="00B82209">
      <w:pPr>
        <w:jc w:val="left"/>
      </w:pPr>
      <w:r>
        <w:rPr>
          <w:rFonts w:hint="eastAsia"/>
        </w:rPr>
        <w:t>说明</w:t>
      </w:r>
      <w:r>
        <w:t>:根据介质的危险程度确定系数的高低，如果介质危害程度低，取1.05，反之取1.1</w:t>
      </w:r>
    </w:p>
    <w:p w14:paraId="1E647165" w14:textId="77777777" w:rsidR="009F3860" w:rsidRDefault="00B82209">
      <w:pPr>
        <w:jc w:val="left"/>
      </w:pPr>
      <w:r>
        <w:t>由于介质是空气，不予考虑液柱静压力</w:t>
      </w:r>
    </w:p>
    <w:p w14:paraId="0E5EF0F5" w14:textId="77777777" w:rsidR="009F3860" w:rsidRDefault="00B82209">
      <w:pPr>
        <w:jc w:val="left"/>
      </w:pPr>
      <w:r>
        <w:rPr>
          <w:rFonts w:hint="eastAsia"/>
        </w:rPr>
        <w:t>故 计算设计压力P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=P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=1.2075</w:t>
      </w:r>
    </w:p>
    <w:p w14:paraId="6B4EA27F" w14:textId="77777777" w:rsidR="009F3860" w:rsidRDefault="00B82209">
      <w:pPr>
        <w:pStyle w:val="2"/>
      </w:pPr>
      <w:bookmarkStart w:id="10" w:name="_Toc146006860"/>
      <w:r>
        <w:rPr>
          <w:rFonts w:hint="eastAsia"/>
        </w:rPr>
        <w:t>设计温度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：</w:t>
      </w:r>
      <w:bookmarkEnd w:id="10"/>
    </w:p>
    <w:p w14:paraId="42BCC485" w14:textId="77777777" w:rsidR="009F3860" w:rsidRDefault="00B82209">
      <w:pPr>
        <w:jc w:val="left"/>
      </w:pPr>
      <w:r>
        <w:rPr>
          <w:rFonts w:hint="eastAsia"/>
        </w:rPr>
        <w:t>设计温度T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：根据工作温度加5-10℃，根据介质的危险程度确定工作温度的高低，如果介质危害程度低，取5℃反之取10℃</w:t>
      </w:r>
    </w:p>
    <w:p w14:paraId="5ECBE8D3" w14:textId="77777777" w:rsidR="009F3860" w:rsidRDefault="00B82209">
      <w:pPr>
        <w:jc w:val="left"/>
      </w:pPr>
      <w:r>
        <w:rPr>
          <w:rFonts w:hint="eastAsia"/>
        </w:rPr>
        <w:t>故T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=30+5=35℃</w:t>
      </w:r>
    </w:p>
    <w:p w14:paraId="4FAFBD92" w14:textId="77777777" w:rsidR="009F3860" w:rsidRDefault="00B82209">
      <w:pPr>
        <w:pStyle w:val="2"/>
      </w:pPr>
      <w:bookmarkStart w:id="11" w:name="_Toc146006861"/>
      <w:r>
        <w:rPr>
          <w:rFonts w:hint="eastAsia"/>
        </w:rPr>
        <w:t>容器类别判定</w:t>
      </w:r>
      <w:r>
        <w:rPr>
          <w:rFonts w:hint="eastAsia"/>
        </w:rPr>
        <w:t>I</w:t>
      </w:r>
      <w:r>
        <w:rPr>
          <w:rFonts w:hint="eastAsia"/>
        </w:rPr>
        <w:t>（空气属于第二组介质）</w:t>
      </w:r>
      <w:bookmarkEnd w:id="11"/>
    </w:p>
    <w:p w14:paraId="2408587E" w14:textId="77777777" w:rsidR="009F3860" w:rsidRDefault="00B82209">
      <w:pPr>
        <w:jc w:val="center"/>
      </w:pPr>
      <w:r>
        <w:rPr>
          <w:noProof/>
        </w:rPr>
        <w:drawing>
          <wp:inline distT="0" distB="0" distL="114300" distR="114300" wp14:anchorId="65EAA89E" wp14:editId="7653AA35">
            <wp:extent cx="5272405" cy="3228340"/>
            <wp:effectExtent l="0" t="0" r="63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9411" w14:textId="77777777" w:rsidR="009F3860" w:rsidRDefault="00B82209">
      <w:pPr>
        <w:pStyle w:val="2"/>
      </w:pPr>
      <w:bookmarkStart w:id="12" w:name="_Toc146006862"/>
      <w:r>
        <w:rPr>
          <w:rFonts w:hint="eastAsia"/>
        </w:rPr>
        <w:t>材料设计（确定主要受压元件材质）</w:t>
      </w:r>
      <w:bookmarkEnd w:id="12"/>
    </w:p>
    <w:p w14:paraId="42383627" w14:textId="01ABE99E" w:rsidR="009F3860" w:rsidRDefault="00B82209">
      <w:r>
        <w:rPr>
          <w:rFonts w:hint="eastAsia"/>
        </w:rPr>
        <w:t>选Q345R</w:t>
      </w:r>
    </w:p>
    <w:p w14:paraId="01825841" w14:textId="77777777" w:rsidR="009F3860" w:rsidRDefault="00B82209">
      <w:pPr>
        <w:pStyle w:val="2"/>
      </w:pPr>
      <w:bookmarkStart w:id="13" w:name="_Toc146006863"/>
      <w:r>
        <w:rPr>
          <w:rFonts w:hint="eastAsia"/>
        </w:rPr>
        <w:t>钢板厚度负偏差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=0.3mm</w:t>
      </w:r>
      <w:bookmarkEnd w:id="13"/>
    </w:p>
    <w:p w14:paraId="0080602D" w14:textId="77777777" w:rsidR="009F3860" w:rsidRDefault="00B82209">
      <w:pPr>
        <w:pStyle w:val="2"/>
      </w:pPr>
      <w:bookmarkStart w:id="14" w:name="_Toc146006864"/>
      <w:r>
        <w:rPr>
          <w:rFonts w:hint="eastAsia"/>
        </w:rPr>
        <w:t>焊接接头系数φ：</w:t>
      </w:r>
      <w:bookmarkEnd w:id="14"/>
    </w:p>
    <w:p w14:paraId="57F6586B" w14:textId="77777777" w:rsidR="009F3860" w:rsidRDefault="00B82209">
      <w:r>
        <w:rPr>
          <w:rFonts w:hint="eastAsia"/>
        </w:rPr>
        <w:t>说明：双面焊、100%无损检测取φ=1.0</w:t>
      </w:r>
    </w:p>
    <w:p w14:paraId="20AADD72" w14:textId="47B4A9C3" w:rsidR="009F3860" w:rsidRDefault="00B82209">
      <w:pPr>
        <w:pStyle w:val="2"/>
      </w:pPr>
      <w:bookmarkStart w:id="15" w:name="_Toc146006865"/>
      <w:r>
        <w:rPr>
          <w:rFonts w:hint="eastAsia"/>
        </w:rPr>
        <w:t>腐蚀余量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：根据设计寿命，每年按</w:t>
      </w:r>
      <w:r>
        <w:rPr>
          <w:rFonts w:hint="eastAsia"/>
        </w:rPr>
        <w:t>0.1mm/</w:t>
      </w:r>
      <w:r>
        <w:rPr>
          <w:rFonts w:hint="eastAsia"/>
        </w:rPr>
        <w:t>年</w:t>
      </w:r>
      <w:r w:rsidR="00F165E7">
        <w:rPr>
          <w:rFonts w:hint="eastAsia"/>
        </w:rPr>
        <w:t>腐蚀</w:t>
      </w:r>
      <w:r>
        <w:rPr>
          <w:rFonts w:hint="eastAsia"/>
        </w:rPr>
        <w:t>速率为参考</w:t>
      </w:r>
      <w:bookmarkEnd w:id="15"/>
    </w:p>
    <w:p w14:paraId="55FE1E1A" w14:textId="77777777" w:rsidR="009F3860" w:rsidRDefault="00B82209">
      <w:pPr>
        <w:sectPr w:rsidR="009F3860">
          <w:pgSz w:w="11906" w:h="16838"/>
          <w:pgMar w:top="1440" w:right="1803" w:bottom="1440" w:left="1803" w:header="851" w:footer="992" w:gutter="0"/>
          <w:cols w:space="0"/>
          <w:docGrid w:type="lines" w:linePitch="317"/>
        </w:sectPr>
      </w:pP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=20X0.1=2mm</w:t>
      </w:r>
    </w:p>
    <w:p w14:paraId="10D5B46C" w14:textId="76D69CE5" w:rsidR="009F3860" w:rsidRDefault="00E07A84">
      <w:pPr>
        <w:pStyle w:val="1"/>
      </w:pPr>
      <w:bookmarkStart w:id="16" w:name="_Toc146006866"/>
      <w:r>
        <w:rPr>
          <w:rFonts w:hint="eastAsia"/>
        </w:rPr>
        <w:lastRenderedPageBreak/>
        <w:t>·</w:t>
      </w:r>
      <w:r>
        <w:tab/>
      </w:r>
      <w:r>
        <w:rPr>
          <w:rFonts w:hint="eastAsia"/>
        </w:rPr>
        <w:t>几何参数设计</w:t>
      </w:r>
      <w:bookmarkEnd w:id="16"/>
    </w:p>
    <w:p w14:paraId="71775911" w14:textId="77777777" w:rsidR="009F3860" w:rsidRDefault="00B82209">
      <w:r>
        <w:t>目标:解决筒体长度和公称直径的问题 DN</w:t>
      </w:r>
    </w:p>
    <w:p w14:paraId="0AA0C61C" w14:textId="77777777" w:rsidR="009F3860" w:rsidRDefault="00B82209">
      <w:r>
        <w:t>判定原理</w:t>
      </w:r>
      <w:r>
        <w:rPr>
          <w:rFonts w:hint="eastAsia"/>
        </w:rPr>
        <w:t>：</w:t>
      </w:r>
      <w:r>
        <w:t>长径比为2-3</w:t>
      </w:r>
    </w:p>
    <w:p w14:paraId="54DCC70F" w14:textId="77777777" w:rsidR="009F3860" w:rsidRDefault="00B82209">
      <w:pPr>
        <w:pStyle w:val="2"/>
      </w:pPr>
      <w:bookmarkStart w:id="17" w:name="_Toc146006867"/>
      <w:r>
        <w:t>确定承压设备公称直径</w:t>
      </w:r>
      <w:r>
        <w:t>:</w:t>
      </w:r>
      <w:r>
        <w:t>依据</w:t>
      </w:r>
      <w:r>
        <w:t>GB/T9019-2001.</w:t>
      </w:r>
      <w:bookmarkEnd w:id="17"/>
    </w:p>
    <w:p w14:paraId="34CD6EB4" w14:textId="77777777" w:rsidR="009F3860" w:rsidRDefault="00B82209">
      <w:r>
        <w:t>初选本设计的承压设备公称直径为</w:t>
      </w:r>
      <w:r>
        <w:rPr>
          <w:rFonts w:hint="eastAsia"/>
        </w:rPr>
        <w:t>1100</w:t>
      </w:r>
      <w:r>
        <w:t xml:space="preserve">mm </w:t>
      </w:r>
    </w:p>
    <w:p w14:paraId="481CCA94" w14:textId="77777777" w:rsidR="009F3860" w:rsidRDefault="00B82209">
      <w:pPr>
        <w:pStyle w:val="2"/>
      </w:pPr>
      <w:bookmarkStart w:id="18" w:name="_Toc146006868"/>
      <w:r>
        <w:t>确定筒体长度</w:t>
      </w:r>
      <w:r>
        <w:t>L</w:t>
      </w:r>
      <w:bookmarkEnd w:id="18"/>
    </w:p>
    <w:p w14:paraId="13946BC8" w14:textId="6B17B642" w:rsidR="009F3860" w:rsidRDefault="00B82209">
      <w:r>
        <w:t>(1）查公称直径为</w:t>
      </w:r>
      <w:r>
        <w:rPr>
          <w:rFonts w:hint="eastAsia"/>
        </w:rPr>
        <w:t>1100</w:t>
      </w:r>
      <w:r>
        <w:t>mm标准椭圆</w:t>
      </w:r>
      <w:r w:rsidR="00EE737C">
        <w:rPr>
          <w:rFonts w:hint="eastAsia"/>
        </w:rPr>
        <w:t>2</w:t>
      </w:r>
      <w:r>
        <w:t>形封头容积</w:t>
      </w:r>
    </w:p>
    <w:p w14:paraId="3FF78D3B" w14:textId="77777777" w:rsidR="009F3860" w:rsidRDefault="00B82209">
      <w:r>
        <w:t>得:V</w:t>
      </w:r>
      <w:r>
        <w:rPr>
          <w:vertAlign w:val="subscript"/>
        </w:rPr>
        <w:t>封头</w:t>
      </w:r>
      <w:r>
        <w:t>=</w:t>
      </w:r>
      <w:r>
        <w:rPr>
          <w:rFonts w:hint="eastAsia"/>
        </w:rPr>
        <w:t>0.1980</w:t>
      </w:r>
      <w:r>
        <w:t>，总深度H=</w:t>
      </w:r>
      <w:r>
        <w:rPr>
          <w:rFonts w:hint="eastAsia"/>
        </w:rPr>
        <w:t>300</w:t>
      </w:r>
      <w:r>
        <w:t>mm</w:t>
      </w:r>
    </w:p>
    <w:p w14:paraId="16F1E568" w14:textId="77777777" w:rsidR="009F3860" w:rsidRDefault="00B82209">
      <w:r>
        <w:t>(2）计算筒体的容积V筒体</w:t>
      </w:r>
    </w:p>
    <w:p w14:paraId="58FA7982" w14:textId="77777777" w:rsidR="009F3860" w:rsidRDefault="00B82209">
      <w:r>
        <w:t>V</w:t>
      </w:r>
      <w:r>
        <w:rPr>
          <w:vertAlign w:val="subscript"/>
        </w:rPr>
        <w:t>筒体</w:t>
      </w:r>
      <w:r>
        <w:t>=V</w:t>
      </w:r>
      <w:r>
        <w:rPr>
          <w:vertAlign w:val="subscript"/>
        </w:rPr>
        <w:t>总</w:t>
      </w:r>
      <w:r>
        <w:t>-2V</w:t>
      </w:r>
      <w:r>
        <w:rPr>
          <w:vertAlign w:val="subscript"/>
        </w:rPr>
        <w:t>封头</w:t>
      </w:r>
      <w:r>
        <w:t>=</w:t>
      </w:r>
      <w:r>
        <w:rPr>
          <w:rFonts w:hint="eastAsia"/>
        </w:rPr>
        <w:t>2.35</w:t>
      </w:r>
      <w:r>
        <w:t>-2*</w:t>
      </w:r>
      <w:r>
        <w:rPr>
          <w:rFonts w:hint="eastAsia"/>
        </w:rPr>
        <w:t>0.1980</w:t>
      </w:r>
      <w:r>
        <w:t>=</w:t>
      </w:r>
      <w:r>
        <w:rPr>
          <w:rFonts w:hint="eastAsia"/>
        </w:rPr>
        <w:t>1.959</w:t>
      </w:r>
      <w:r>
        <w:t>m</w:t>
      </w:r>
      <w:r>
        <w:rPr>
          <w:vertAlign w:val="superscript"/>
        </w:rPr>
        <w:t>3</w:t>
      </w:r>
    </w:p>
    <w:p w14:paraId="1C1448F2" w14:textId="77777777" w:rsidR="009F3860" w:rsidRDefault="00B82209">
      <w:pPr>
        <w:numPr>
          <w:ilvl w:val="0"/>
          <w:numId w:val="2"/>
        </w:numPr>
      </w:pPr>
      <w:r>
        <w:t>计算筒体长度L筒体。</w:t>
      </w:r>
    </w:p>
    <w:p w14:paraId="513F21C9" w14:textId="77777777" w:rsidR="009F3860" w:rsidRDefault="00B82209">
      <w:r>
        <w:rPr>
          <w:rFonts w:hint="eastAsia"/>
        </w:rPr>
        <w:t>根据公式V筒体=πD</w:t>
      </w:r>
      <w:r w:rsidRPr="00690E87">
        <w:rPr>
          <w:rFonts w:hint="eastAsia"/>
          <w:vertAlign w:val="superscript"/>
        </w:rPr>
        <w:t>2</w:t>
      </w:r>
      <w:r>
        <w:rPr>
          <w:rFonts w:hint="eastAsia"/>
        </w:rPr>
        <w:t>/4L</w:t>
      </w:r>
      <w:r>
        <w:rPr>
          <w:rFonts w:hint="eastAsia"/>
          <w:vertAlign w:val="subscript"/>
        </w:rPr>
        <w:t>筒体</w:t>
      </w:r>
      <w:r>
        <w:rPr>
          <w:rFonts w:hint="eastAsia"/>
        </w:rPr>
        <w:t xml:space="preserve">  可得</w:t>
      </w:r>
    </w:p>
    <w:p w14:paraId="7E000CDC" w14:textId="77777777" w:rsidR="009F3860" w:rsidRDefault="00B82209">
      <w:r>
        <w:rPr>
          <w:rFonts w:hint="eastAsia"/>
        </w:rPr>
        <w:t>L</w:t>
      </w:r>
      <w:r>
        <w:rPr>
          <w:rFonts w:hint="eastAsia"/>
          <w:vertAlign w:val="subscript"/>
        </w:rPr>
        <w:t>筒体</w:t>
      </w:r>
      <w:r>
        <w:rPr>
          <w:rFonts w:hint="eastAsia"/>
        </w:rPr>
        <w:t>=4V</w:t>
      </w:r>
      <w:r>
        <w:rPr>
          <w:rFonts w:hint="eastAsia"/>
          <w:vertAlign w:val="subscript"/>
        </w:rPr>
        <w:t>筒体</w:t>
      </w:r>
      <w:r>
        <w:rPr>
          <w:rFonts w:hint="eastAsia"/>
        </w:rPr>
        <w:t>/π/D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=4×1.954/</w:t>
      </w:r>
      <w:r>
        <w:rPr>
          <w:rFonts w:ascii="宋体" w:eastAsia="宋体" w:hAnsi="宋体" w:cs="宋体" w:hint="eastAsia"/>
        </w:rPr>
        <w:t>π/</w:t>
      </w:r>
      <w:r>
        <w:rPr>
          <w:rFonts w:hint="eastAsia"/>
        </w:rPr>
        <w:t>1.1=2.057 m</w:t>
      </w:r>
      <w:del w:id="19" w:author="ASyo l" w:date="2023-09-25T10:49:00Z">
        <w:r w:rsidDel="00F05C26">
          <w:rPr>
            <w:rFonts w:hint="eastAsia"/>
          </w:rPr>
          <w:delText>m</w:delText>
        </w:r>
      </w:del>
      <w:r>
        <w:rPr>
          <w:rFonts w:hint="eastAsia"/>
        </w:rPr>
        <w:t>.</w:t>
      </w:r>
    </w:p>
    <w:p w14:paraId="62FA42E4" w14:textId="77777777" w:rsidR="009F3860" w:rsidRDefault="00B82209">
      <w:r>
        <w:rPr>
          <w:rFonts w:hint="eastAsia"/>
        </w:rPr>
        <w:t>(4）计算长径比B</w:t>
      </w:r>
    </w:p>
    <w:p w14:paraId="35E4FF1E" w14:textId="77777777" w:rsidR="009F3860" w:rsidRDefault="00B82209">
      <w:r>
        <w:rPr>
          <w:rFonts w:hint="eastAsia"/>
        </w:rPr>
        <w:t>总长度L=2H+L</w:t>
      </w:r>
      <w:r>
        <w:rPr>
          <w:rFonts w:hint="eastAsia"/>
          <w:vertAlign w:val="subscript"/>
        </w:rPr>
        <w:t>筒体</w:t>
      </w:r>
      <w:r>
        <w:rPr>
          <w:rFonts w:hint="eastAsia"/>
        </w:rPr>
        <w:t>=2*300+5.2473=2.657m</w:t>
      </w:r>
    </w:p>
    <w:p w14:paraId="2D1BF705" w14:textId="77777777" w:rsidR="009F3860" w:rsidRDefault="00B82209">
      <w:r>
        <w:rPr>
          <w:rFonts w:hint="eastAsia"/>
        </w:rPr>
        <w:t>B=L/D=6.1973/1.8=2.416(近似值)</w:t>
      </w:r>
    </w:p>
    <w:p w14:paraId="24E03B7B" w14:textId="77777777" w:rsidR="009F3860" w:rsidRDefault="00B82209">
      <w:pPr>
        <w:sectPr w:rsidR="009F3860">
          <w:pgSz w:w="11906" w:h="16838"/>
          <w:pgMar w:top="1440" w:right="1803" w:bottom="1440" w:left="1803" w:header="851" w:footer="992" w:gutter="0"/>
          <w:cols w:space="0"/>
          <w:docGrid w:type="lines" w:linePitch="317"/>
        </w:sectPr>
      </w:pPr>
      <w:r>
        <w:rPr>
          <w:rFonts w:hint="eastAsia"/>
        </w:rPr>
        <w:t>结论:以上公称直径选取1100mm是合格</w:t>
      </w:r>
    </w:p>
    <w:p w14:paraId="4956AE28" w14:textId="77777777" w:rsidR="009F3860" w:rsidRDefault="00B82209">
      <w:pPr>
        <w:pStyle w:val="1"/>
      </w:pPr>
      <w:bookmarkStart w:id="20" w:name="_Toc146006869"/>
      <w:r>
        <w:rPr>
          <w:rFonts w:hint="eastAsia"/>
        </w:rPr>
        <w:lastRenderedPageBreak/>
        <w:t>强度设计（强度计算公式人工计算）</w:t>
      </w:r>
      <w:bookmarkEnd w:id="20"/>
    </w:p>
    <w:p w14:paraId="54E6A9CD" w14:textId="5AEC9B89" w:rsidR="00D02985" w:rsidRPr="005D4F70" w:rsidRDefault="005513A7" w:rsidP="005D4F70">
      <w:r>
        <w:rPr>
          <w:rFonts w:hint="eastAsia"/>
        </w:rPr>
        <w:t>1）</w:t>
      </w:r>
      <w:r w:rsidR="00D02985" w:rsidRPr="005D4F70">
        <w:rPr>
          <w:rFonts w:hint="eastAsia"/>
        </w:rPr>
        <w:t>目标：计算筒体和封头的壁厚，最终确定筒体和封头的名义壁厚</w:t>
      </w:r>
    </w:p>
    <w:p w14:paraId="300D0ACB" w14:textId="6DEDCCAC" w:rsidR="00D02985" w:rsidRPr="005D4F70" w:rsidRDefault="00D02985" w:rsidP="005D4F70">
      <w:pPr>
        <w:pStyle w:val="2"/>
      </w:pPr>
      <w:bookmarkStart w:id="21" w:name="_Toc4585"/>
      <w:r w:rsidRPr="005D4F70">
        <w:rPr>
          <w:rFonts w:hint="eastAsia"/>
        </w:rPr>
        <w:t>计算筒体壁厚</w:t>
      </w:r>
      <m:oMath>
        <m:sSub>
          <m:sSubPr>
            <m:ctrlPr>
              <w:rPr>
                <w:rFonts w:ascii="Cambria Math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bookmarkEnd w:id="21"/>
    </w:p>
    <w:p w14:paraId="7F63E81B" w14:textId="239C327B" w:rsidR="00D02985" w:rsidRPr="005D4F70" w:rsidRDefault="00D02985" w:rsidP="005D4F70">
      <w:r w:rsidRPr="005D4F70">
        <w:rPr>
          <w:rFonts w:hint="eastAsia"/>
        </w:rPr>
        <w:t>先假设筒体厚度为6-16mm，查“常用钢板的许用应力”表得设计温度为</w:t>
      </w:r>
      <w:r w:rsidR="00775E50" w:rsidRPr="00F8624B">
        <w:rPr>
          <w:rFonts w:hint="eastAsia"/>
          <w:highlight w:val="yellow"/>
          <w:rPrChange w:id="22" w:author="ASyo l" w:date="2023-09-25T11:46:00Z">
            <w:rPr>
              <w:rFonts w:hint="eastAsia"/>
            </w:rPr>
          </w:rPrChange>
        </w:rPr>
        <w:t>3</w:t>
      </w:r>
      <w:r w:rsidR="00775E50" w:rsidRPr="00F8624B">
        <w:rPr>
          <w:highlight w:val="yellow"/>
          <w:rPrChange w:id="23" w:author="ASyo l" w:date="2023-09-25T11:46:00Z">
            <w:rPr/>
          </w:rPrChange>
        </w:rPr>
        <w:t>0</w:t>
      </w:r>
      <w:r w:rsidRPr="00F8624B">
        <w:rPr>
          <w:rFonts w:hint="eastAsia"/>
          <w:highlight w:val="yellow"/>
          <w:rPrChange w:id="24" w:author="ASyo l" w:date="2023-09-25T11:46:00Z">
            <w:rPr>
              <w:rFonts w:hint="eastAsia"/>
            </w:rPr>
          </w:rPrChange>
        </w:rPr>
        <w:t>℃</w:t>
      </w:r>
      <w:r w:rsidRPr="005D4F70">
        <w:rPr>
          <w:rFonts w:hint="eastAsia"/>
        </w:rPr>
        <w:t>时的许用应力[σ ]t=189M</w:t>
      </w:r>
      <w:r w:rsidR="00775E50" w:rsidRPr="005D4F70">
        <w:t>p</w:t>
      </w:r>
      <w:r w:rsidRPr="005D4F70">
        <w:rPr>
          <w:rFonts w:hint="eastAsia"/>
        </w:rPr>
        <w:t>a</w:t>
      </w:r>
      <w:r w:rsidR="00775E50">
        <w:rPr>
          <w:rFonts w:hint="eastAsia"/>
        </w:rPr>
        <w:t>（Q</w:t>
      </w:r>
      <w:r w:rsidR="00775E50">
        <w:t>345R</w:t>
      </w:r>
      <w:r w:rsidR="00775E50">
        <w:rPr>
          <w:rFonts w:hint="eastAsia"/>
        </w:rPr>
        <w:t>）</w:t>
      </w:r>
      <w:r w:rsidRPr="005D4F70">
        <w:rPr>
          <w:rFonts w:hint="eastAsia"/>
        </w:rPr>
        <w:t>，将以上参数代入公式得筒体计算厚度为</w:t>
      </w:r>
    </w:p>
    <w:p w14:paraId="36CC5642" w14:textId="77777777" w:rsidR="00D02985" w:rsidRPr="005D4F70" w:rsidRDefault="00D02985" w:rsidP="005D4F70"/>
    <w:p w14:paraId="581604F5" w14:textId="772B5FE5" w:rsidR="00D02985" w:rsidRPr="005D4F70" w:rsidRDefault="00FA1D1F" w:rsidP="005D4F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[σ]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φ-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1.2×1100</m:t>
              </m:r>
            </m:num>
            <m:den>
              <m:r>
                <w:rPr>
                  <w:rFonts w:ascii="Cambria Math" w:hAnsi="Cambria Math"/>
                </w:rPr>
                <m:t>2×189×1.0-1.2</m:t>
              </m:r>
            </m:den>
          </m:f>
          <m:r>
            <w:rPr>
              <w:rFonts w:ascii="Cambria Math" w:hAnsi="Cambria Math"/>
            </w:rPr>
            <m:t>≈3.503mm</m:t>
          </m:r>
        </m:oMath>
      </m:oMathPara>
    </w:p>
    <w:p w14:paraId="5FC902D1" w14:textId="77777777" w:rsidR="00D02985" w:rsidRPr="005D4F70" w:rsidRDefault="00D02985" w:rsidP="005D4F70"/>
    <w:p w14:paraId="3D7E07A2" w14:textId="2491034F" w:rsidR="00D02985" w:rsidRPr="005D4F70" w:rsidRDefault="005513A7" w:rsidP="005D4F70">
      <w:r>
        <w:rPr>
          <w:rFonts w:hint="eastAsia"/>
        </w:rPr>
        <w:t>2）</w:t>
      </w:r>
      <w:r w:rsidR="00D02985" w:rsidRPr="005D4F70">
        <w:rPr>
          <w:rFonts w:hint="eastAsia"/>
        </w:rPr>
        <w:t>求设计壁厚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</m:sub>
        </m:sSub>
      </m:oMath>
    </w:p>
    <w:p w14:paraId="26F7A76C" w14:textId="734CF54B" w:rsidR="00D02985" w:rsidRPr="005D4F70" w:rsidRDefault="00FA1D1F" w:rsidP="005D4F7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+C2=</m:t>
        </m:r>
      </m:oMath>
      <w:r w:rsidR="00D4127A">
        <w:t>3.503</w:t>
      </w:r>
      <w:r w:rsidR="00D02985" w:rsidRPr="005D4F70">
        <w:rPr>
          <w:rFonts w:hint="eastAsia"/>
        </w:rPr>
        <w:t>+1.5=</w:t>
      </w:r>
      <w:r w:rsidR="00D4127A">
        <w:t>5.003</w:t>
      </w:r>
      <w:r w:rsidR="00D02985" w:rsidRPr="005D4F70">
        <w:rPr>
          <w:rFonts w:hint="eastAsia"/>
        </w:rPr>
        <w:t>mm</w:t>
      </w:r>
    </w:p>
    <w:p w14:paraId="05DE9E59" w14:textId="1ABCBF50" w:rsidR="00D02985" w:rsidRPr="005D4F70" w:rsidRDefault="005513A7" w:rsidP="005D4F70">
      <w:r>
        <w:rPr>
          <w:rFonts w:hint="eastAsia"/>
        </w:rPr>
        <w:t>3）</w:t>
      </w:r>
      <w:r w:rsidR="00D02985" w:rsidRPr="005D4F70">
        <w:rPr>
          <w:rFonts w:hint="eastAsia"/>
        </w:rPr>
        <w:t>求名义壁厚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86D7414" w14:textId="23C1BAE6" w:rsidR="00D02985" w:rsidRPr="005D4F70" w:rsidRDefault="00D02985" w:rsidP="005D4F70">
      <w:r w:rsidRPr="005D4F70">
        <w:rPr>
          <w:rFonts w:hint="eastAsia"/>
        </w:rPr>
        <w:t>确定名义壁厚需要考虑二个因素，一个是钢板的厚度负偏差，另外一个是钢板的标准厚度系列，C1=0.</w:t>
      </w:r>
      <w:r w:rsidR="00425CC0">
        <w:t>3</w:t>
      </w:r>
      <w:r w:rsidRPr="005D4F70">
        <w:rPr>
          <w:rFonts w:hint="eastAsia"/>
        </w:rPr>
        <w:t>mm，</w:t>
      </w:r>
      <w:r w:rsidR="005D4F70" w:rsidRPr="005D4F70">
        <w:t>4.857</w:t>
      </w:r>
      <w:r w:rsidRPr="005D4F70">
        <w:rPr>
          <w:rFonts w:hint="eastAsia"/>
        </w:rPr>
        <w:t>+</w:t>
      </w:r>
      <w:r w:rsidR="00157B5C">
        <w:t>0.3</w:t>
      </w:r>
      <w:r w:rsidR="005D4F70" w:rsidRPr="005D4F70">
        <w:t>=</w:t>
      </w:r>
      <w:r w:rsidR="00157B5C">
        <w:t>5.157</w:t>
      </w:r>
      <w:r w:rsidRPr="005D4F70">
        <w:rPr>
          <w:rFonts w:hint="eastAsia"/>
        </w:rPr>
        <w:t>（向上</w:t>
      </w:r>
      <w:r w:rsidR="00157B5C">
        <w:rPr>
          <w:rFonts w:hint="eastAsia"/>
        </w:rPr>
        <w:t>取</w:t>
      </w:r>
      <w:r w:rsidRPr="005D4F70">
        <w:rPr>
          <w:rFonts w:hint="eastAsia"/>
        </w:rPr>
        <w:t>整到钢板的标准厚度系列）</w:t>
      </w:r>
    </w:p>
    <w:p w14:paraId="2A0B0280" w14:textId="6D5242B9" w:rsidR="00D02985" w:rsidRPr="005D4F70" w:rsidRDefault="00D02985" w:rsidP="005D4F70">
      <w:r w:rsidRPr="005D4F70">
        <w:rPr>
          <w:rFonts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D4F70">
        <w:rPr>
          <w:rFonts w:hint="eastAsia"/>
        </w:rPr>
        <w:t>=</w:t>
      </w:r>
      <w:r w:rsidR="005D4F70" w:rsidRPr="005D4F70">
        <w:t>6</w:t>
      </w:r>
      <w:r w:rsidRPr="005D4F70">
        <w:rPr>
          <w:rFonts w:hint="eastAsia"/>
        </w:rPr>
        <w:t>mm，有效。</w:t>
      </w:r>
    </w:p>
    <w:p w14:paraId="036BBD2C" w14:textId="78E3BEF8" w:rsidR="00D02985" w:rsidRPr="005D4F70" w:rsidRDefault="005513A7" w:rsidP="005D4F70">
      <w:r>
        <w:rPr>
          <w:rFonts w:hint="eastAsia"/>
        </w:rPr>
        <w:t>4）</w:t>
      </w:r>
      <w:r w:rsidR="00D02985" w:rsidRPr="005D4F70">
        <w:rPr>
          <w:rFonts w:hint="eastAsia"/>
        </w:rPr>
        <w:t>检查</w:t>
      </w:r>
    </w:p>
    <w:p w14:paraId="536595B0" w14:textId="31304845" w:rsidR="004A3B6D" w:rsidRDefault="00D02985">
      <w:r w:rsidRPr="005D4F70">
        <w:rPr>
          <w:rFonts w:hint="eastAsia"/>
        </w:rPr>
        <w:t>在假设筒体厚度为6-16mm范围，有效。故最后得，筒体的名义壁厚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D4F70">
        <w:rPr>
          <w:rFonts w:hint="eastAsia"/>
        </w:rPr>
        <w:t>=</w:t>
      </w:r>
      <w:r w:rsidR="005D4F70" w:rsidRPr="005D4F70">
        <w:t>6</w:t>
      </w:r>
      <w:r w:rsidRPr="005D4F70">
        <w:rPr>
          <w:rFonts w:hint="eastAsia"/>
        </w:rPr>
        <w:t>mm</w:t>
      </w:r>
    </w:p>
    <w:p w14:paraId="4FF76695" w14:textId="043E34BF" w:rsidR="004A3B6D" w:rsidRDefault="004A3B6D" w:rsidP="004A3B6D">
      <w:pPr>
        <w:pStyle w:val="2"/>
      </w:pPr>
      <w:r>
        <w:t>标准椭圆形封头计算壁厚</w:t>
      </w:r>
      <w:r>
        <w:t>δc</w:t>
      </w:r>
    </w:p>
    <w:p w14:paraId="26D8D26A" w14:textId="1E1312F2" w:rsidR="004A3B6D" w:rsidRDefault="004A3B6D" w:rsidP="004A3B6D">
      <w:r>
        <w:t>1）先假设封头厚度为6-16mm，查“常用钢板的许用应力” (Q245R)表得设计温度为</w:t>
      </w:r>
      <w:r>
        <w:rPr>
          <w:rFonts w:hint="eastAsia"/>
        </w:rPr>
        <w:t>3</w:t>
      </w:r>
      <w:r>
        <w:t>0°C时的许用应力[σ]t=189MPa，将以上参数代入公式得封头计算厚度为</w:t>
      </w:r>
    </w:p>
    <w:p w14:paraId="670CF051" w14:textId="77777777" w:rsidR="004A3B6D" w:rsidRDefault="004A3B6D" w:rsidP="004A3B6D">
      <w:r>
        <w:t>2）求设计壁厚δd</w:t>
      </w:r>
    </w:p>
    <w:p w14:paraId="766C3C06" w14:textId="7146480F" w:rsidR="004A3B6D" w:rsidRDefault="004A3B6D" w:rsidP="004A3B6D">
      <w:r>
        <w:rPr>
          <w:rFonts w:hint="eastAsia"/>
        </w:rPr>
        <w:t>δ</w:t>
      </w:r>
      <w:r>
        <w:t>d=δc+C2=3.503+2=5.503mm</w:t>
      </w:r>
    </w:p>
    <w:p w14:paraId="3147A1E6" w14:textId="77777777" w:rsidR="004A3B6D" w:rsidRDefault="004A3B6D" w:rsidP="004A3B6D">
      <w:r>
        <w:t>3）求名义壁厚δn</w:t>
      </w:r>
    </w:p>
    <w:p w14:paraId="241AC7CD" w14:textId="234C85E0" w:rsidR="004A3B6D" w:rsidRDefault="004A3B6D" w:rsidP="004A3B6D">
      <w:r>
        <w:rPr>
          <w:rFonts w:hint="eastAsia"/>
        </w:rPr>
        <w:t>确定名义壁厚需要考虑二个因素，一个是钢板的厚度负偏差，另外一个是钢板的标准厚度系列，</w:t>
      </w:r>
      <w:r>
        <w:t>C1=0.3mm，5.503+0.3=5.803 mm（向上圆整到钢板的标准厚度系列）</w:t>
      </w:r>
    </w:p>
    <w:p w14:paraId="326FD5BF" w14:textId="4AF196BA" w:rsidR="004A3B6D" w:rsidRDefault="004A3B6D" w:rsidP="004A3B6D">
      <w:r>
        <w:rPr>
          <w:rFonts w:hint="eastAsia"/>
        </w:rPr>
        <w:t>故δ</w:t>
      </w:r>
      <w:r>
        <w:t>n=6mm</w:t>
      </w:r>
    </w:p>
    <w:p w14:paraId="0767C4CD" w14:textId="77777777" w:rsidR="004A3B6D" w:rsidRDefault="004A3B6D" w:rsidP="004A3B6D">
      <w:r>
        <w:t>4）检查</w:t>
      </w:r>
    </w:p>
    <w:p w14:paraId="6830592C" w14:textId="77777777" w:rsidR="004A3B6D" w:rsidRDefault="004A3B6D" w:rsidP="004A3B6D">
      <w:r>
        <w:rPr>
          <w:rFonts w:hint="eastAsia"/>
        </w:rPr>
        <w:t>δ</w:t>
      </w:r>
      <w:r>
        <w:t>n=10mm在假设封头厚度为6-16mm范围，有效</w:t>
      </w:r>
    </w:p>
    <w:p w14:paraId="3BB5D26D" w14:textId="77777777" w:rsidR="00745793" w:rsidRDefault="00745793" w:rsidP="004A3B6D"/>
    <w:p w14:paraId="1618C861" w14:textId="77777777" w:rsidR="00745793" w:rsidRDefault="00745793" w:rsidP="004A3B6D"/>
    <w:p w14:paraId="2E6ABD27" w14:textId="77777777" w:rsidR="00745793" w:rsidRDefault="00745793" w:rsidP="004A3B6D">
      <w:pPr>
        <w:sectPr w:rsidR="00745793">
          <w:pgSz w:w="11906" w:h="16838"/>
          <w:pgMar w:top="1440" w:right="1803" w:bottom="1440" w:left="1803" w:header="851" w:footer="992" w:gutter="0"/>
          <w:cols w:space="0"/>
          <w:docGrid w:type="lines" w:linePitch="317"/>
        </w:sect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8"/>
        <w:gridCol w:w="10"/>
        <w:gridCol w:w="1590"/>
        <w:gridCol w:w="395"/>
        <w:gridCol w:w="830"/>
        <w:gridCol w:w="3575"/>
        <w:gridCol w:w="900"/>
      </w:tblGrid>
      <w:tr w:rsidR="00D65BC6" w:rsidRPr="00996E0C" w14:paraId="34EC0A9B" w14:textId="77777777" w:rsidTr="00D65BC6">
        <w:trPr>
          <w:jc w:val="center"/>
        </w:trPr>
        <w:tc>
          <w:tcPr>
            <w:tcW w:w="4108" w:type="dxa"/>
            <w:gridSpan w:val="3"/>
            <w:tcBorders>
              <w:top w:val="single" w:sz="12" w:space="0" w:color="auto"/>
            </w:tcBorders>
          </w:tcPr>
          <w:p w14:paraId="26C07F68" w14:textId="77777777" w:rsidR="00D65BC6" w:rsidRPr="00996E0C" w:rsidRDefault="00D65BC6" w:rsidP="00216138">
            <w:pPr>
              <w:spacing w:before="20" w:after="20"/>
              <w:jc w:val="center"/>
              <w:rPr>
                <w:rFonts w:hAnsi="宋体" w:cs="Times New Roman"/>
              </w:rPr>
            </w:pPr>
            <w:r w:rsidRPr="00996E0C">
              <w:rPr>
                <w:rFonts w:hAnsi="宋体" w:hint="eastAsia"/>
                <w:b/>
                <w:bCs/>
              </w:rPr>
              <w:lastRenderedPageBreak/>
              <w:t>内筒体内压计算</w:t>
            </w:r>
          </w:p>
        </w:tc>
        <w:tc>
          <w:tcPr>
            <w:tcW w:w="1225" w:type="dxa"/>
            <w:gridSpan w:val="2"/>
            <w:tcBorders>
              <w:top w:val="single" w:sz="12" w:space="0" w:color="auto"/>
            </w:tcBorders>
          </w:tcPr>
          <w:p w14:paraId="41E47361" w14:textId="77777777" w:rsidR="00D65BC6" w:rsidRPr="00996E0C" w:rsidRDefault="00D65BC6" w:rsidP="00216138">
            <w:pPr>
              <w:spacing w:before="20" w:after="20"/>
              <w:jc w:val="center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计算单位</w:t>
            </w:r>
          </w:p>
        </w:tc>
        <w:tc>
          <w:tcPr>
            <w:tcW w:w="4475" w:type="dxa"/>
            <w:gridSpan w:val="2"/>
            <w:tcBorders>
              <w:top w:val="single" w:sz="12" w:space="0" w:color="auto"/>
            </w:tcBorders>
          </w:tcPr>
          <w:p w14:paraId="742B1C5D" w14:textId="6EE29D85" w:rsidR="00D65BC6" w:rsidRPr="00996E0C" w:rsidRDefault="004B5450" w:rsidP="00216138">
            <w:pPr>
              <w:spacing w:before="20" w:after="20"/>
              <w:jc w:val="center"/>
              <w:rPr>
                <w:rFonts w:hAnsi="宋体" w:cs="Times New Roman"/>
              </w:rPr>
            </w:pPr>
            <w:r>
              <w:rPr>
                <w:rFonts w:hAnsi="宋体" w:hint="eastAsia"/>
                <w:b/>
                <w:bCs/>
              </w:rPr>
              <w:t>常州工程职业技术学院</w:t>
            </w:r>
          </w:p>
        </w:tc>
      </w:tr>
      <w:tr w:rsidR="00D65BC6" w:rsidRPr="00996E0C" w14:paraId="334C2A64" w14:textId="77777777" w:rsidTr="00D65BC6">
        <w:trPr>
          <w:jc w:val="center"/>
        </w:trPr>
        <w:tc>
          <w:tcPr>
            <w:tcW w:w="4108" w:type="dxa"/>
            <w:gridSpan w:val="3"/>
            <w:tcBorders>
              <w:right w:val="single" w:sz="4" w:space="0" w:color="auto"/>
            </w:tcBorders>
          </w:tcPr>
          <w:p w14:paraId="5E5FA8A9" w14:textId="77777777" w:rsidR="00D65BC6" w:rsidRPr="00996E0C" w:rsidRDefault="00D65BC6" w:rsidP="00216138">
            <w:pPr>
              <w:spacing w:before="20" w:after="20"/>
              <w:jc w:val="center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计算所依据的标准</w:t>
            </w:r>
          </w:p>
        </w:tc>
        <w:tc>
          <w:tcPr>
            <w:tcW w:w="5700" w:type="dxa"/>
            <w:gridSpan w:val="4"/>
            <w:tcBorders>
              <w:left w:val="single" w:sz="4" w:space="0" w:color="auto"/>
            </w:tcBorders>
          </w:tcPr>
          <w:p w14:paraId="16D638C2" w14:textId="77777777" w:rsidR="00D65BC6" w:rsidRPr="00996E0C" w:rsidRDefault="00D65BC6" w:rsidP="00216138">
            <w:pPr>
              <w:spacing w:before="20" w:after="20"/>
              <w:jc w:val="center"/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GB 150.3-2011 </w:t>
            </w:r>
          </w:p>
        </w:tc>
      </w:tr>
      <w:tr w:rsidR="00D65BC6" w:rsidRPr="00996E0C" w14:paraId="11A87307" w14:textId="77777777" w:rsidTr="00D65BC6">
        <w:trPr>
          <w:jc w:val="center"/>
        </w:trPr>
        <w:tc>
          <w:tcPr>
            <w:tcW w:w="5333" w:type="dxa"/>
            <w:gridSpan w:val="5"/>
          </w:tcPr>
          <w:p w14:paraId="0C0315D9" w14:textId="77777777" w:rsidR="00D65BC6" w:rsidRPr="00996E0C" w:rsidRDefault="00D65BC6" w:rsidP="00216138">
            <w:pPr>
              <w:spacing w:before="20" w:after="20"/>
              <w:jc w:val="center"/>
              <w:rPr>
                <w:rFonts w:hAnsi="宋体" w:cs="Times New Roman"/>
                <w:b/>
                <w:bCs/>
              </w:rPr>
            </w:pPr>
            <w:r w:rsidRPr="00996E0C">
              <w:rPr>
                <w:rFonts w:hAnsi="宋体" w:hint="eastAsia"/>
              </w:rPr>
              <w:t>计算条件</w:t>
            </w:r>
          </w:p>
        </w:tc>
        <w:tc>
          <w:tcPr>
            <w:tcW w:w="4475" w:type="dxa"/>
            <w:gridSpan w:val="2"/>
          </w:tcPr>
          <w:p w14:paraId="6D69DF4D" w14:textId="77777777" w:rsidR="00D65BC6" w:rsidRPr="00996E0C" w:rsidRDefault="00D65BC6" w:rsidP="00216138">
            <w:pPr>
              <w:spacing w:before="20" w:after="20"/>
              <w:jc w:val="center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筒体简图</w:t>
            </w:r>
          </w:p>
        </w:tc>
      </w:tr>
      <w:tr w:rsidR="00D65BC6" w:rsidRPr="00996E0C" w14:paraId="3982430F" w14:textId="77777777" w:rsidTr="00D65BC6">
        <w:trPr>
          <w:trHeight w:hRule="exact" w:val="280"/>
          <w:jc w:val="center"/>
        </w:trPr>
        <w:tc>
          <w:tcPr>
            <w:tcW w:w="2508" w:type="dxa"/>
          </w:tcPr>
          <w:p w14:paraId="0651964F" w14:textId="77777777" w:rsidR="00D65BC6" w:rsidRPr="00996E0C" w:rsidRDefault="00D65BC6" w:rsidP="00216138">
            <w:pPr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计算压力</w:t>
            </w: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宋体"/>
                <w:i/>
                <w:iCs/>
              </w:rPr>
              <w:t>P</w:t>
            </w:r>
            <w:r w:rsidRPr="00996E0C">
              <w:rPr>
                <w:rFonts w:hAnsi="宋体"/>
                <w:vertAlign w:val="subscript"/>
              </w:rPr>
              <w:t>c</w:t>
            </w:r>
          </w:p>
        </w:tc>
        <w:tc>
          <w:tcPr>
            <w:tcW w:w="1995" w:type="dxa"/>
            <w:gridSpan w:val="3"/>
          </w:tcPr>
          <w:p w14:paraId="0300021C" w14:textId="77777777" w:rsidR="00D65BC6" w:rsidRPr="00996E0C" w:rsidRDefault="00D65BC6" w:rsidP="00216138">
            <w:pPr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1.20</w:t>
            </w:r>
          </w:p>
        </w:tc>
        <w:tc>
          <w:tcPr>
            <w:tcW w:w="830" w:type="dxa"/>
          </w:tcPr>
          <w:p w14:paraId="325DA27F" w14:textId="77777777" w:rsidR="00D65BC6" w:rsidRPr="00996E0C" w:rsidRDefault="00D65BC6" w:rsidP="00216138">
            <w:pPr>
              <w:rPr>
                <w:rFonts w:hAnsi="宋体"/>
              </w:rPr>
            </w:pPr>
            <w:r w:rsidRPr="00996E0C">
              <w:rPr>
                <w:rFonts w:hAnsi="宋体"/>
              </w:rPr>
              <w:t>MPa</w:t>
            </w:r>
          </w:p>
        </w:tc>
        <w:tc>
          <w:tcPr>
            <w:tcW w:w="4475" w:type="dxa"/>
            <w:gridSpan w:val="2"/>
            <w:vMerge w:val="restart"/>
            <w:vAlign w:val="center"/>
          </w:tcPr>
          <w:p w14:paraId="4D2FB010" w14:textId="603E4A61" w:rsidR="00D65BC6" w:rsidRPr="00996E0C" w:rsidRDefault="00D65BC6" w:rsidP="00216138">
            <w:pPr>
              <w:jc w:val="center"/>
              <w:rPr>
                <w:rFonts w:hAnsi="宋体" w:cs="Times New Roman"/>
              </w:rPr>
            </w:pPr>
            <w:r w:rsidRPr="00996E0C">
              <w:rPr>
                <w:rFonts w:hAnsi="宋体" w:cs="Times New Roman"/>
                <w:noProof/>
              </w:rPr>
              <w:drawing>
                <wp:inline distT="0" distB="0" distL="0" distR="0" wp14:anchorId="6F159DE9" wp14:editId="61E9C52D">
                  <wp:extent cx="1274445" cy="1503045"/>
                  <wp:effectExtent l="0" t="0" r="1905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445" cy="150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BC6" w:rsidRPr="00996E0C" w14:paraId="3FDB4740" w14:textId="77777777" w:rsidTr="00D65BC6">
        <w:trPr>
          <w:trHeight w:hRule="exact" w:val="280"/>
          <w:jc w:val="center"/>
        </w:trPr>
        <w:tc>
          <w:tcPr>
            <w:tcW w:w="2508" w:type="dxa"/>
          </w:tcPr>
          <w:p w14:paraId="555369D8" w14:textId="77777777" w:rsidR="00D65BC6" w:rsidRPr="00996E0C" w:rsidRDefault="00D65BC6" w:rsidP="00216138">
            <w:pPr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设计温度</w:t>
            </w:r>
            <w:r w:rsidRPr="00996E0C">
              <w:rPr>
                <w:rFonts w:hAnsi="宋体"/>
                <w:i/>
                <w:iCs/>
              </w:rPr>
              <w:t xml:space="preserve"> t</w:t>
            </w:r>
          </w:p>
        </w:tc>
        <w:tc>
          <w:tcPr>
            <w:tcW w:w="1995" w:type="dxa"/>
            <w:gridSpan w:val="3"/>
            <w:tcBorders>
              <w:bottom w:val="nil"/>
            </w:tcBorders>
          </w:tcPr>
          <w:p w14:paraId="7C1063AC" w14:textId="77777777" w:rsidR="00D65BC6" w:rsidRPr="00996E0C" w:rsidRDefault="00D65BC6" w:rsidP="00216138">
            <w:pPr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30.00</w:t>
            </w:r>
          </w:p>
        </w:tc>
        <w:tc>
          <w:tcPr>
            <w:tcW w:w="830" w:type="dxa"/>
          </w:tcPr>
          <w:p w14:paraId="1BCCC662" w14:textId="77777777" w:rsidR="00D65BC6" w:rsidRPr="00996E0C" w:rsidRDefault="00D65BC6" w:rsidP="00216138">
            <w:pPr>
              <w:rPr>
                <w:rFonts w:hAnsi="宋体"/>
              </w:rPr>
            </w:pPr>
            <w:r w:rsidRPr="00996E0C">
              <w:rPr>
                <w:rFonts w:hAnsi="Symbol" w:cs="Times New Roman" w:hint="eastAsia"/>
              </w:rPr>
              <w:sym w:font="Symbol" w:char="F0B0"/>
            </w:r>
            <w:r w:rsidRPr="00996E0C">
              <w:rPr>
                <w:rFonts w:hAnsi="宋体"/>
              </w:rPr>
              <w:t xml:space="preserve"> C</w:t>
            </w:r>
          </w:p>
        </w:tc>
        <w:tc>
          <w:tcPr>
            <w:tcW w:w="4475" w:type="dxa"/>
            <w:gridSpan w:val="2"/>
            <w:vMerge/>
          </w:tcPr>
          <w:p w14:paraId="19E34BAF" w14:textId="77777777" w:rsidR="00D65BC6" w:rsidRPr="00996E0C" w:rsidRDefault="00D65BC6" w:rsidP="00216138">
            <w:pPr>
              <w:rPr>
                <w:rFonts w:hAnsi="宋体"/>
              </w:rPr>
            </w:pPr>
          </w:p>
        </w:tc>
      </w:tr>
      <w:tr w:rsidR="00D65BC6" w:rsidRPr="00996E0C" w14:paraId="56742814" w14:textId="77777777" w:rsidTr="00D65BC6">
        <w:trPr>
          <w:trHeight w:hRule="exact" w:val="280"/>
          <w:jc w:val="center"/>
        </w:trPr>
        <w:tc>
          <w:tcPr>
            <w:tcW w:w="2508" w:type="dxa"/>
          </w:tcPr>
          <w:p w14:paraId="5A493173" w14:textId="77777777" w:rsidR="00D65BC6" w:rsidRPr="00996E0C" w:rsidRDefault="00D65BC6" w:rsidP="00216138">
            <w:pPr>
              <w:rPr>
                <w:rFonts w:hAnsi="宋体" w:cs="Times New Roman"/>
                <w:noProof/>
              </w:rPr>
            </w:pPr>
            <w:r w:rsidRPr="00996E0C">
              <w:rPr>
                <w:rFonts w:hAnsi="宋体" w:hint="eastAsia"/>
              </w:rPr>
              <w:t>内径</w:t>
            </w: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宋体"/>
                <w:i/>
                <w:iCs/>
              </w:rPr>
              <w:t>D</w:t>
            </w:r>
            <w:r w:rsidRPr="00996E0C">
              <w:rPr>
                <w:rFonts w:hAnsi="宋体"/>
                <w:vertAlign w:val="subscript"/>
              </w:rPr>
              <w:t>i</w:t>
            </w:r>
          </w:p>
        </w:tc>
        <w:tc>
          <w:tcPr>
            <w:tcW w:w="1995" w:type="dxa"/>
            <w:gridSpan w:val="3"/>
            <w:tcBorders>
              <w:bottom w:val="single" w:sz="4" w:space="0" w:color="auto"/>
            </w:tcBorders>
          </w:tcPr>
          <w:p w14:paraId="44FAE264" w14:textId="77777777" w:rsidR="00D65BC6" w:rsidRPr="00996E0C" w:rsidRDefault="00D65BC6" w:rsidP="00216138">
            <w:pPr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1100.00</w:t>
            </w:r>
          </w:p>
        </w:tc>
        <w:tc>
          <w:tcPr>
            <w:tcW w:w="830" w:type="dxa"/>
          </w:tcPr>
          <w:p w14:paraId="67CBF975" w14:textId="77777777" w:rsidR="00D65BC6" w:rsidRPr="00996E0C" w:rsidRDefault="00D65BC6" w:rsidP="00216138">
            <w:pPr>
              <w:rPr>
                <w:rFonts w:hAnsi="宋体"/>
              </w:rPr>
            </w:pPr>
            <w:r w:rsidRPr="00996E0C">
              <w:rPr>
                <w:rFonts w:hAnsi="宋体"/>
              </w:rPr>
              <w:t>mm</w:t>
            </w:r>
          </w:p>
        </w:tc>
        <w:tc>
          <w:tcPr>
            <w:tcW w:w="4475" w:type="dxa"/>
            <w:gridSpan w:val="2"/>
            <w:vMerge/>
          </w:tcPr>
          <w:p w14:paraId="172DE342" w14:textId="77777777" w:rsidR="00D65BC6" w:rsidRPr="00996E0C" w:rsidRDefault="00D65BC6" w:rsidP="00216138">
            <w:pPr>
              <w:rPr>
                <w:rFonts w:hAnsi="宋体"/>
              </w:rPr>
            </w:pPr>
          </w:p>
        </w:tc>
      </w:tr>
      <w:tr w:rsidR="00D65BC6" w:rsidRPr="00996E0C" w14:paraId="2A447F99" w14:textId="77777777" w:rsidTr="00D65BC6">
        <w:trPr>
          <w:trHeight w:hRule="exact" w:val="280"/>
          <w:jc w:val="center"/>
        </w:trPr>
        <w:tc>
          <w:tcPr>
            <w:tcW w:w="2508" w:type="dxa"/>
          </w:tcPr>
          <w:p w14:paraId="41325D95" w14:textId="77777777" w:rsidR="00D65BC6" w:rsidRPr="00996E0C" w:rsidRDefault="00D65BC6" w:rsidP="00216138">
            <w:pPr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材料</w:t>
            </w:r>
          </w:p>
        </w:tc>
        <w:tc>
          <w:tcPr>
            <w:tcW w:w="2825" w:type="dxa"/>
            <w:gridSpan w:val="4"/>
          </w:tcPr>
          <w:p w14:paraId="443D008F" w14:textId="77777777" w:rsidR="00D65BC6" w:rsidRPr="00996E0C" w:rsidRDefault="00D65BC6" w:rsidP="00216138">
            <w:pPr>
              <w:rPr>
                <w:rFonts w:hAnsi="宋体" w:cs="Times New Roman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Q345R   </w:t>
            </w:r>
            <w:r w:rsidRPr="00996E0C">
              <w:rPr>
                <w:rFonts w:hAnsi="宋体"/>
              </w:rPr>
              <w:t xml:space="preserve">( </w:t>
            </w:r>
            <w:r w:rsidRPr="00996E0C">
              <w:rPr>
                <w:rFonts w:hAnsi="宋体" w:hint="eastAsia"/>
                <w:b/>
                <w:bCs/>
              </w:rPr>
              <w:t>板材</w:t>
            </w:r>
            <w:r w:rsidRPr="00996E0C">
              <w:rPr>
                <w:rFonts w:hAnsi="宋体"/>
                <w:b/>
                <w:bCs/>
              </w:rPr>
              <w:t xml:space="preserve"> </w:t>
            </w:r>
            <w:r w:rsidRPr="00996E0C">
              <w:rPr>
                <w:rFonts w:hAnsi="宋体"/>
              </w:rPr>
              <w:t>)</w:t>
            </w:r>
          </w:p>
        </w:tc>
        <w:tc>
          <w:tcPr>
            <w:tcW w:w="4475" w:type="dxa"/>
            <w:gridSpan w:val="2"/>
            <w:vMerge/>
          </w:tcPr>
          <w:p w14:paraId="734B4936" w14:textId="77777777" w:rsidR="00D65BC6" w:rsidRPr="00996E0C" w:rsidRDefault="00D65BC6" w:rsidP="00216138">
            <w:pPr>
              <w:rPr>
                <w:rFonts w:hAnsi="宋体" w:cs="Times New Roman"/>
              </w:rPr>
            </w:pPr>
          </w:p>
        </w:tc>
      </w:tr>
      <w:tr w:rsidR="00D65BC6" w:rsidRPr="00996E0C" w14:paraId="059E4548" w14:textId="77777777" w:rsidTr="00D65BC6">
        <w:trPr>
          <w:trHeight w:hRule="exact" w:val="280"/>
          <w:jc w:val="center"/>
        </w:trPr>
        <w:tc>
          <w:tcPr>
            <w:tcW w:w="2508" w:type="dxa"/>
            <w:tcBorders>
              <w:bottom w:val="nil"/>
            </w:tcBorders>
          </w:tcPr>
          <w:p w14:paraId="20DFE87A" w14:textId="77777777" w:rsidR="00D65BC6" w:rsidRPr="00996E0C" w:rsidRDefault="00D65BC6" w:rsidP="00216138">
            <w:pPr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试验温度许用应力</w:t>
            </w: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Symbol" w:cs="Times New Roman" w:hint="eastAsia"/>
              </w:rPr>
              <w:sym w:font="Symbol" w:char="F05B"/>
            </w:r>
            <w:r w:rsidRPr="00996E0C">
              <w:rPr>
                <w:rFonts w:hAnsi="Symbol" w:cs="Times New Roman" w:hint="eastAsia"/>
              </w:rPr>
              <w:sym w:font="Symbol" w:char="F073"/>
            </w:r>
            <w:r w:rsidRPr="00996E0C">
              <w:rPr>
                <w:rFonts w:hAnsi="Symbol" w:cs="Times New Roman" w:hint="eastAsia"/>
              </w:rPr>
              <w:sym w:font="Symbol" w:char="F05D"/>
            </w:r>
          </w:p>
        </w:tc>
        <w:tc>
          <w:tcPr>
            <w:tcW w:w="1995" w:type="dxa"/>
            <w:gridSpan w:val="3"/>
          </w:tcPr>
          <w:p w14:paraId="48E64645" w14:textId="77777777" w:rsidR="00D65BC6" w:rsidRPr="00996E0C" w:rsidRDefault="00D65BC6" w:rsidP="00216138">
            <w:pPr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189.00</w:t>
            </w:r>
          </w:p>
        </w:tc>
        <w:tc>
          <w:tcPr>
            <w:tcW w:w="830" w:type="dxa"/>
          </w:tcPr>
          <w:p w14:paraId="45229683" w14:textId="77777777" w:rsidR="00D65BC6" w:rsidRPr="00996E0C" w:rsidRDefault="00D65BC6" w:rsidP="00216138">
            <w:pPr>
              <w:rPr>
                <w:rFonts w:hAnsi="宋体"/>
              </w:rPr>
            </w:pPr>
            <w:r w:rsidRPr="00996E0C">
              <w:rPr>
                <w:rFonts w:hAnsi="宋体"/>
              </w:rPr>
              <w:t>MPa</w:t>
            </w:r>
          </w:p>
        </w:tc>
        <w:tc>
          <w:tcPr>
            <w:tcW w:w="4475" w:type="dxa"/>
            <w:gridSpan w:val="2"/>
            <w:vMerge/>
          </w:tcPr>
          <w:p w14:paraId="5AF50A70" w14:textId="77777777" w:rsidR="00D65BC6" w:rsidRPr="00996E0C" w:rsidRDefault="00D65BC6" w:rsidP="00216138">
            <w:pPr>
              <w:rPr>
                <w:rFonts w:hAnsi="宋体"/>
              </w:rPr>
            </w:pPr>
          </w:p>
        </w:tc>
      </w:tr>
      <w:tr w:rsidR="00D65BC6" w:rsidRPr="00996E0C" w14:paraId="79F5270C" w14:textId="77777777" w:rsidTr="00D65BC6">
        <w:trPr>
          <w:trHeight w:hRule="exact" w:val="280"/>
          <w:jc w:val="center"/>
        </w:trPr>
        <w:tc>
          <w:tcPr>
            <w:tcW w:w="2508" w:type="dxa"/>
          </w:tcPr>
          <w:p w14:paraId="23D47F6C" w14:textId="77777777" w:rsidR="00D65BC6" w:rsidRPr="00996E0C" w:rsidRDefault="00D65BC6" w:rsidP="00216138">
            <w:pPr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设计温度许用应力</w:t>
            </w: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Symbol" w:cs="Times New Roman" w:hint="eastAsia"/>
              </w:rPr>
              <w:sym w:font="Symbol" w:char="F05B"/>
            </w:r>
            <w:r w:rsidRPr="00996E0C">
              <w:rPr>
                <w:rFonts w:hAnsi="Symbol" w:cs="Times New Roman" w:hint="eastAsia"/>
              </w:rPr>
              <w:sym w:font="Symbol" w:char="F073"/>
            </w:r>
            <w:r w:rsidRPr="00996E0C">
              <w:rPr>
                <w:rFonts w:hAnsi="Symbol" w:cs="Times New Roman" w:hint="eastAsia"/>
              </w:rPr>
              <w:sym w:font="Symbol" w:char="F05D"/>
            </w:r>
            <w:r w:rsidRPr="00996E0C">
              <w:rPr>
                <w:rFonts w:hAnsi="宋体"/>
                <w:vertAlign w:val="superscript"/>
              </w:rPr>
              <w:t>t</w:t>
            </w:r>
          </w:p>
        </w:tc>
        <w:tc>
          <w:tcPr>
            <w:tcW w:w="1995" w:type="dxa"/>
            <w:gridSpan w:val="3"/>
          </w:tcPr>
          <w:p w14:paraId="2A2928C7" w14:textId="77777777" w:rsidR="00D65BC6" w:rsidRPr="00996E0C" w:rsidRDefault="00D65BC6" w:rsidP="00216138">
            <w:pPr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189.00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 w14:paraId="080E2C45" w14:textId="77777777" w:rsidR="00D65BC6" w:rsidRPr="00996E0C" w:rsidRDefault="00D65BC6" w:rsidP="00216138">
            <w:pPr>
              <w:rPr>
                <w:rFonts w:hAnsi="宋体"/>
              </w:rPr>
            </w:pPr>
            <w:r w:rsidRPr="00996E0C">
              <w:rPr>
                <w:rFonts w:hAnsi="宋体"/>
              </w:rPr>
              <w:t>MPa</w:t>
            </w:r>
          </w:p>
        </w:tc>
        <w:tc>
          <w:tcPr>
            <w:tcW w:w="4475" w:type="dxa"/>
            <w:gridSpan w:val="2"/>
            <w:vMerge/>
          </w:tcPr>
          <w:p w14:paraId="22C4FB9B" w14:textId="77777777" w:rsidR="00D65BC6" w:rsidRPr="00996E0C" w:rsidRDefault="00D65BC6" w:rsidP="00216138">
            <w:pPr>
              <w:rPr>
                <w:rFonts w:hAnsi="宋体"/>
              </w:rPr>
            </w:pPr>
          </w:p>
        </w:tc>
      </w:tr>
      <w:tr w:rsidR="00D65BC6" w:rsidRPr="00996E0C" w14:paraId="22151537" w14:textId="77777777" w:rsidTr="00D65BC6">
        <w:trPr>
          <w:trHeight w:hRule="exact" w:val="280"/>
          <w:jc w:val="center"/>
        </w:trPr>
        <w:tc>
          <w:tcPr>
            <w:tcW w:w="2508" w:type="dxa"/>
          </w:tcPr>
          <w:p w14:paraId="4CE7EAF9" w14:textId="77777777" w:rsidR="00D65BC6" w:rsidRPr="00996E0C" w:rsidRDefault="00D65BC6" w:rsidP="00216138">
            <w:pPr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试验温度下屈服点</w:t>
            </w: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Symbol" w:cs="Times New Roman" w:hint="eastAsia"/>
              </w:rPr>
              <w:sym w:font="Symbol" w:char="F073"/>
            </w:r>
            <w:r w:rsidRPr="00996E0C">
              <w:rPr>
                <w:rFonts w:hAnsi="宋体"/>
                <w:vertAlign w:val="subscript"/>
              </w:rPr>
              <w:t>s</w:t>
            </w:r>
          </w:p>
        </w:tc>
        <w:tc>
          <w:tcPr>
            <w:tcW w:w="1995" w:type="dxa"/>
            <w:gridSpan w:val="3"/>
          </w:tcPr>
          <w:p w14:paraId="782E36C8" w14:textId="77777777" w:rsidR="00D65BC6" w:rsidRPr="00996E0C" w:rsidRDefault="00D65BC6" w:rsidP="00216138">
            <w:pPr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345.00</w:t>
            </w:r>
          </w:p>
        </w:tc>
        <w:tc>
          <w:tcPr>
            <w:tcW w:w="830" w:type="dxa"/>
          </w:tcPr>
          <w:p w14:paraId="1FF89F2E" w14:textId="77777777" w:rsidR="00D65BC6" w:rsidRPr="00996E0C" w:rsidRDefault="00D65BC6" w:rsidP="00216138">
            <w:pPr>
              <w:rPr>
                <w:rFonts w:hAnsi="宋体"/>
              </w:rPr>
            </w:pPr>
            <w:r w:rsidRPr="00996E0C">
              <w:rPr>
                <w:rFonts w:hAnsi="宋体"/>
              </w:rPr>
              <w:t>MPa</w:t>
            </w:r>
          </w:p>
        </w:tc>
        <w:tc>
          <w:tcPr>
            <w:tcW w:w="4475" w:type="dxa"/>
            <w:gridSpan w:val="2"/>
            <w:vMerge/>
          </w:tcPr>
          <w:p w14:paraId="1FFF5964" w14:textId="77777777" w:rsidR="00D65BC6" w:rsidRPr="00996E0C" w:rsidRDefault="00D65BC6" w:rsidP="00216138">
            <w:pPr>
              <w:rPr>
                <w:rFonts w:hAnsi="宋体"/>
              </w:rPr>
            </w:pPr>
          </w:p>
        </w:tc>
      </w:tr>
      <w:tr w:rsidR="00D65BC6" w:rsidRPr="00996E0C" w14:paraId="5BD7EC3A" w14:textId="77777777" w:rsidTr="00D65BC6">
        <w:trPr>
          <w:trHeight w:hRule="exact" w:val="280"/>
          <w:jc w:val="center"/>
        </w:trPr>
        <w:tc>
          <w:tcPr>
            <w:tcW w:w="2508" w:type="dxa"/>
          </w:tcPr>
          <w:p w14:paraId="1DDBA830" w14:textId="77777777" w:rsidR="00D65BC6" w:rsidRPr="00996E0C" w:rsidRDefault="00D65BC6" w:rsidP="00216138">
            <w:pPr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钢板负偏差</w:t>
            </w: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宋体"/>
                <w:i/>
                <w:iCs/>
              </w:rPr>
              <w:t>C</w:t>
            </w:r>
            <w:r w:rsidRPr="00996E0C">
              <w:rPr>
                <w:rFonts w:hAnsi="宋体"/>
                <w:vertAlign w:val="subscript"/>
              </w:rPr>
              <w:t>1</w:t>
            </w:r>
          </w:p>
        </w:tc>
        <w:tc>
          <w:tcPr>
            <w:tcW w:w="1995" w:type="dxa"/>
            <w:gridSpan w:val="3"/>
          </w:tcPr>
          <w:p w14:paraId="0ECFFEAD" w14:textId="77777777" w:rsidR="00D65BC6" w:rsidRPr="00996E0C" w:rsidRDefault="00D65BC6" w:rsidP="00216138">
            <w:pPr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0.30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 w14:paraId="5C69E007" w14:textId="77777777" w:rsidR="00D65BC6" w:rsidRPr="00996E0C" w:rsidRDefault="00D65BC6" w:rsidP="00216138">
            <w:pPr>
              <w:rPr>
                <w:rFonts w:hAnsi="宋体"/>
              </w:rPr>
            </w:pPr>
            <w:r w:rsidRPr="00996E0C">
              <w:rPr>
                <w:rFonts w:hAnsi="宋体"/>
              </w:rPr>
              <w:t>mm</w:t>
            </w:r>
          </w:p>
        </w:tc>
        <w:tc>
          <w:tcPr>
            <w:tcW w:w="4475" w:type="dxa"/>
            <w:gridSpan w:val="2"/>
            <w:vMerge/>
          </w:tcPr>
          <w:p w14:paraId="64C45AB0" w14:textId="77777777" w:rsidR="00D65BC6" w:rsidRPr="00996E0C" w:rsidRDefault="00D65BC6" w:rsidP="00216138">
            <w:pPr>
              <w:rPr>
                <w:rFonts w:hAnsi="宋体"/>
              </w:rPr>
            </w:pPr>
          </w:p>
        </w:tc>
      </w:tr>
      <w:tr w:rsidR="00D65BC6" w:rsidRPr="00996E0C" w14:paraId="700EF1AC" w14:textId="77777777" w:rsidTr="00D65BC6">
        <w:trPr>
          <w:trHeight w:hRule="exact" w:val="280"/>
          <w:jc w:val="center"/>
        </w:trPr>
        <w:tc>
          <w:tcPr>
            <w:tcW w:w="2508" w:type="dxa"/>
          </w:tcPr>
          <w:p w14:paraId="058E4231" w14:textId="77777777" w:rsidR="00D65BC6" w:rsidRPr="00996E0C" w:rsidRDefault="00D65BC6" w:rsidP="00216138">
            <w:pPr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腐蚀裕量</w:t>
            </w: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宋体"/>
                <w:i/>
                <w:iCs/>
              </w:rPr>
              <w:t>C</w:t>
            </w:r>
            <w:r w:rsidRPr="00996E0C">
              <w:rPr>
                <w:rFonts w:hAnsi="宋体"/>
                <w:vertAlign w:val="subscript"/>
              </w:rPr>
              <w:t>2</w:t>
            </w:r>
          </w:p>
        </w:tc>
        <w:tc>
          <w:tcPr>
            <w:tcW w:w="1995" w:type="dxa"/>
            <w:gridSpan w:val="3"/>
          </w:tcPr>
          <w:p w14:paraId="3D8E1277" w14:textId="77777777" w:rsidR="00D65BC6" w:rsidRPr="00996E0C" w:rsidRDefault="00D65BC6" w:rsidP="00216138">
            <w:pPr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2.00</w:t>
            </w:r>
          </w:p>
        </w:tc>
        <w:tc>
          <w:tcPr>
            <w:tcW w:w="830" w:type="dxa"/>
            <w:tcBorders>
              <w:bottom w:val="nil"/>
            </w:tcBorders>
          </w:tcPr>
          <w:p w14:paraId="0E672FB5" w14:textId="77777777" w:rsidR="00D65BC6" w:rsidRPr="00996E0C" w:rsidRDefault="00D65BC6" w:rsidP="00216138">
            <w:pPr>
              <w:rPr>
                <w:rFonts w:hAnsi="宋体"/>
              </w:rPr>
            </w:pPr>
            <w:r w:rsidRPr="00996E0C">
              <w:rPr>
                <w:rFonts w:hAnsi="宋体"/>
              </w:rPr>
              <w:t>mm</w:t>
            </w:r>
          </w:p>
        </w:tc>
        <w:tc>
          <w:tcPr>
            <w:tcW w:w="4475" w:type="dxa"/>
            <w:gridSpan w:val="2"/>
            <w:vMerge/>
          </w:tcPr>
          <w:p w14:paraId="279DE961" w14:textId="77777777" w:rsidR="00D65BC6" w:rsidRPr="00996E0C" w:rsidRDefault="00D65BC6" w:rsidP="00216138">
            <w:pPr>
              <w:rPr>
                <w:rFonts w:hAnsi="宋体"/>
              </w:rPr>
            </w:pPr>
          </w:p>
        </w:tc>
      </w:tr>
      <w:tr w:rsidR="00D65BC6" w:rsidRPr="00996E0C" w14:paraId="45C4D196" w14:textId="77777777" w:rsidTr="00D65BC6">
        <w:trPr>
          <w:trHeight w:hRule="exact" w:val="280"/>
          <w:jc w:val="center"/>
        </w:trPr>
        <w:tc>
          <w:tcPr>
            <w:tcW w:w="2508" w:type="dxa"/>
          </w:tcPr>
          <w:p w14:paraId="085A3F9C" w14:textId="77777777" w:rsidR="00D65BC6" w:rsidRPr="00996E0C" w:rsidRDefault="00D65BC6" w:rsidP="00216138">
            <w:pPr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焊接接头系数</w:t>
            </w: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Symbol" w:cs="Times New Roman" w:hint="eastAsia"/>
                <w:i/>
                <w:iCs/>
              </w:rPr>
              <w:sym w:font="Symbol" w:char="F066"/>
            </w:r>
          </w:p>
        </w:tc>
        <w:tc>
          <w:tcPr>
            <w:tcW w:w="2825" w:type="dxa"/>
            <w:gridSpan w:val="4"/>
          </w:tcPr>
          <w:p w14:paraId="0946FB59" w14:textId="77777777" w:rsidR="00D65BC6" w:rsidRPr="00996E0C" w:rsidRDefault="00D65BC6" w:rsidP="00216138">
            <w:pPr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1.00</w:t>
            </w:r>
          </w:p>
        </w:tc>
        <w:tc>
          <w:tcPr>
            <w:tcW w:w="4475" w:type="dxa"/>
            <w:gridSpan w:val="2"/>
            <w:vMerge/>
          </w:tcPr>
          <w:p w14:paraId="0325373D" w14:textId="77777777" w:rsidR="00D65BC6" w:rsidRPr="00996E0C" w:rsidRDefault="00D65BC6" w:rsidP="00216138">
            <w:pPr>
              <w:rPr>
                <w:rFonts w:hAnsi="宋体" w:cs="Times New Roman"/>
              </w:rPr>
            </w:pPr>
          </w:p>
        </w:tc>
      </w:tr>
      <w:tr w:rsidR="00D65BC6" w:rsidRPr="00996E0C" w14:paraId="3BA39263" w14:textId="77777777" w:rsidTr="00D65BC6">
        <w:trPr>
          <w:cantSplit/>
          <w:jc w:val="center"/>
        </w:trPr>
        <w:tc>
          <w:tcPr>
            <w:tcW w:w="9808" w:type="dxa"/>
            <w:gridSpan w:val="7"/>
          </w:tcPr>
          <w:p w14:paraId="2AA94AB4" w14:textId="77777777" w:rsidR="00D65BC6" w:rsidRPr="00996E0C" w:rsidRDefault="00D65BC6" w:rsidP="00216138">
            <w:pPr>
              <w:spacing w:before="40" w:after="40"/>
              <w:jc w:val="center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厚度及重量计算</w:t>
            </w:r>
          </w:p>
        </w:tc>
      </w:tr>
      <w:tr w:rsidR="00D65BC6" w:rsidRPr="00996E0C" w14:paraId="719ECE48" w14:textId="77777777" w:rsidTr="00D65BC6">
        <w:trPr>
          <w:jc w:val="center"/>
        </w:trPr>
        <w:tc>
          <w:tcPr>
            <w:tcW w:w="2508" w:type="dxa"/>
          </w:tcPr>
          <w:p w14:paraId="0D33C63F" w14:textId="77777777" w:rsidR="00D65BC6" w:rsidRPr="00996E0C" w:rsidRDefault="00D65BC6" w:rsidP="00216138">
            <w:pPr>
              <w:spacing w:before="120" w:after="2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计算厚度</w:t>
            </w:r>
          </w:p>
        </w:tc>
        <w:tc>
          <w:tcPr>
            <w:tcW w:w="6400" w:type="dxa"/>
            <w:gridSpan w:val="5"/>
          </w:tcPr>
          <w:p w14:paraId="1649100B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</w:rPr>
            </w:pP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Symbol" w:cs="Times New Roman" w:hint="eastAsia"/>
              </w:rPr>
              <w:sym w:font="Symbol" w:char="F064"/>
            </w:r>
            <w:r w:rsidRPr="00996E0C">
              <w:rPr>
                <w:rFonts w:hAnsi="宋体"/>
              </w:rPr>
              <w:t xml:space="preserve"> =</w:t>
            </w:r>
            <w:r w:rsidRPr="00996E0C">
              <w:rPr>
                <w:rFonts w:hAnsi="宋体"/>
                <w:b/>
                <w:bCs/>
              </w:rPr>
              <w:t xml:space="preserve"> </w:t>
            </w:r>
            <w:r w:rsidRPr="00996E0C">
              <w:rPr>
                <w:rFonts w:hAnsi="宋体" w:cs="Times New Roman"/>
                <w:b/>
                <w:bCs/>
                <w:position w:val="-18"/>
              </w:rPr>
              <w:object w:dxaOrig="760" w:dyaOrig="460" w14:anchorId="2B57F7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.6pt;height:31.4pt" o:ole="" fillcolor="window">
                  <v:imagedata r:id="rId11" o:title=""/>
                </v:shape>
                <o:OLEObject Type="Embed" ProgID="Equation.3" ShapeID="_x0000_i1025" DrawAspect="Content" ObjectID="_1757150849" r:id="rId12"/>
              </w:object>
            </w:r>
            <w:r w:rsidRPr="00996E0C">
              <w:rPr>
                <w:rFonts w:hAnsi="宋体"/>
                <w:b/>
                <w:bCs/>
              </w:rPr>
              <w:t xml:space="preserve"> = 3.50</w:t>
            </w:r>
          </w:p>
        </w:tc>
        <w:tc>
          <w:tcPr>
            <w:tcW w:w="900" w:type="dxa"/>
          </w:tcPr>
          <w:p w14:paraId="0BF92F78" w14:textId="77777777" w:rsidR="00D65BC6" w:rsidRPr="00996E0C" w:rsidRDefault="00D65BC6" w:rsidP="00216138">
            <w:pPr>
              <w:spacing w:before="120" w:after="20"/>
              <w:rPr>
                <w:rFonts w:hAnsi="宋体"/>
              </w:rPr>
            </w:pPr>
            <w:r w:rsidRPr="00996E0C">
              <w:rPr>
                <w:rFonts w:hAnsi="宋体"/>
              </w:rPr>
              <w:t>mm</w:t>
            </w:r>
          </w:p>
        </w:tc>
      </w:tr>
      <w:tr w:rsidR="00D65BC6" w:rsidRPr="00996E0C" w14:paraId="64F8684D" w14:textId="77777777" w:rsidTr="00D65BC6">
        <w:trPr>
          <w:trHeight w:hRule="exact" w:val="300"/>
          <w:jc w:val="center"/>
        </w:trPr>
        <w:tc>
          <w:tcPr>
            <w:tcW w:w="2508" w:type="dxa"/>
          </w:tcPr>
          <w:p w14:paraId="745C8921" w14:textId="77777777" w:rsidR="00D65BC6" w:rsidRPr="00996E0C" w:rsidRDefault="00D65BC6" w:rsidP="00216138">
            <w:pPr>
              <w:spacing w:before="20" w:after="4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有效厚度</w:t>
            </w:r>
          </w:p>
        </w:tc>
        <w:tc>
          <w:tcPr>
            <w:tcW w:w="6400" w:type="dxa"/>
            <w:gridSpan w:val="5"/>
          </w:tcPr>
          <w:p w14:paraId="1D05A343" w14:textId="77777777" w:rsidR="00D65BC6" w:rsidRPr="00996E0C" w:rsidRDefault="00D65BC6" w:rsidP="00216138">
            <w:pPr>
              <w:spacing w:before="20" w:after="40"/>
              <w:rPr>
                <w:rFonts w:hAnsi="宋体" w:cs="Times New Roman"/>
              </w:rPr>
            </w:pP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Symbol" w:cs="Times New Roman" w:hint="eastAsia"/>
              </w:rPr>
              <w:sym w:font="Symbol" w:char="F064"/>
            </w:r>
            <w:r w:rsidRPr="00996E0C">
              <w:rPr>
                <w:rFonts w:hAnsi="宋体"/>
                <w:vertAlign w:val="subscript"/>
              </w:rPr>
              <w:t>e</w:t>
            </w:r>
            <w:r w:rsidRPr="00996E0C">
              <w:rPr>
                <w:rFonts w:hAnsi="宋体"/>
              </w:rPr>
              <w:t xml:space="preserve"> =</w:t>
            </w:r>
            <w:r w:rsidRPr="00996E0C">
              <w:rPr>
                <w:rFonts w:hAnsi="Symbol" w:cs="Times New Roman" w:hint="eastAsia"/>
              </w:rPr>
              <w:sym w:font="Symbol" w:char="F064"/>
            </w:r>
            <w:r w:rsidRPr="00996E0C">
              <w:rPr>
                <w:rFonts w:hAnsi="宋体"/>
                <w:vertAlign w:val="subscript"/>
              </w:rPr>
              <w:t>n</w:t>
            </w:r>
            <w:r w:rsidRPr="00996E0C">
              <w:rPr>
                <w:rFonts w:hAnsi="宋体"/>
              </w:rPr>
              <w:t xml:space="preserve"> - </w:t>
            </w:r>
            <w:r w:rsidRPr="00996E0C">
              <w:rPr>
                <w:rFonts w:hAnsi="宋体"/>
                <w:i/>
                <w:iCs/>
              </w:rPr>
              <w:t>C</w:t>
            </w:r>
            <w:r w:rsidRPr="00996E0C">
              <w:rPr>
                <w:rFonts w:hAnsi="宋体"/>
                <w:vertAlign w:val="subscript"/>
              </w:rPr>
              <w:t>1</w:t>
            </w:r>
            <w:r w:rsidRPr="00996E0C">
              <w:rPr>
                <w:rFonts w:hAnsi="宋体"/>
                <w:i/>
                <w:iCs/>
              </w:rPr>
              <w:t>- C</w:t>
            </w:r>
            <w:r w:rsidRPr="00996E0C">
              <w:rPr>
                <w:rFonts w:hAnsi="宋体"/>
                <w:vertAlign w:val="subscript"/>
              </w:rPr>
              <w:t>2</w:t>
            </w:r>
            <w:r w:rsidRPr="00996E0C">
              <w:rPr>
                <w:rFonts w:hAnsi="宋体"/>
              </w:rPr>
              <w:t xml:space="preserve">= </w:t>
            </w:r>
            <w:r w:rsidRPr="00996E0C">
              <w:rPr>
                <w:rFonts w:hAnsi="宋体"/>
                <w:b/>
                <w:bCs/>
              </w:rPr>
              <w:t>3.70</w:t>
            </w:r>
          </w:p>
        </w:tc>
        <w:tc>
          <w:tcPr>
            <w:tcW w:w="900" w:type="dxa"/>
          </w:tcPr>
          <w:p w14:paraId="7C5506F2" w14:textId="77777777" w:rsidR="00D65BC6" w:rsidRPr="00996E0C" w:rsidRDefault="00D65BC6" w:rsidP="00216138">
            <w:pPr>
              <w:spacing w:before="20" w:after="40"/>
              <w:rPr>
                <w:rFonts w:hAnsi="宋体"/>
              </w:rPr>
            </w:pPr>
            <w:r w:rsidRPr="00996E0C">
              <w:rPr>
                <w:rFonts w:hAnsi="宋体"/>
              </w:rPr>
              <w:t>mm</w:t>
            </w:r>
          </w:p>
        </w:tc>
      </w:tr>
      <w:tr w:rsidR="00D65BC6" w:rsidRPr="00996E0C" w14:paraId="438555DA" w14:textId="77777777" w:rsidTr="00D65BC6">
        <w:trPr>
          <w:trHeight w:hRule="exact" w:val="300"/>
          <w:jc w:val="center"/>
        </w:trPr>
        <w:tc>
          <w:tcPr>
            <w:tcW w:w="2508" w:type="dxa"/>
          </w:tcPr>
          <w:p w14:paraId="28C62B84" w14:textId="77777777" w:rsidR="00D65BC6" w:rsidRPr="00996E0C" w:rsidRDefault="00D65BC6" w:rsidP="00216138">
            <w:pPr>
              <w:spacing w:before="20" w:after="4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名义厚度</w:t>
            </w:r>
          </w:p>
        </w:tc>
        <w:tc>
          <w:tcPr>
            <w:tcW w:w="6400" w:type="dxa"/>
            <w:gridSpan w:val="5"/>
          </w:tcPr>
          <w:p w14:paraId="55801CC0" w14:textId="77777777" w:rsidR="00D65BC6" w:rsidRPr="00996E0C" w:rsidRDefault="00D65BC6" w:rsidP="00216138">
            <w:pPr>
              <w:spacing w:before="20" w:after="40"/>
              <w:rPr>
                <w:rFonts w:hAnsi="宋体" w:cs="Times New Roman"/>
              </w:rPr>
            </w:pP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Symbol" w:cs="Times New Roman" w:hint="eastAsia"/>
              </w:rPr>
              <w:sym w:font="Symbol" w:char="F064"/>
            </w:r>
            <w:r w:rsidRPr="00996E0C">
              <w:rPr>
                <w:rFonts w:hAnsi="宋体"/>
                <w:vertAlign w:val="subscript"/>
              </w:rPr>
              <w:t>n</w:t>
            </w:r>
            <w:r w:rsidRPr="00996E0C">
              <w:rPr>
                <w:rFonts w:hAnsi="宋体"/>
              </w:rPr>
              <w:t xml:space="preserve"> =  </w:t>
            </w:r>
            <w:r w:rsidRPr="00996E0C">
              <w:rPr>
                <w:rFonts w:hAnsi="宋体"/>
                <w:b/>
                <w:bCs/>
              </w:rPr>
              <w:t>6.00</w:t>
            </w:r>
          </w:p>
        </w:tc>
        <w:tc>
          <w:tcPr>
            <w:tcW w:w="900" w:type="dxa"/>
          </w:tcPr>
          <w:p w14:paraId="2EDBDBA0" w14:textId="77777777" w:rsidR="00D65BC6" w:rsidRPr="00996E0C" w:rsidRDefault="00D65BC6" w:rsidP="00216138">
            <w:pPr>
              <w:spacing w:before="20" w:after="40"/>
              <w:rPr>
                <w:rFonts w:hAnsi="宋体"/>
              </w:rPr>
            </w:pPr>
            <w:r w:rsidRPr="00996E0C">
              <w:rPr>
                <w:rFonts w:hAnsi="宋体"/>
              </w:rPr>
              <w:t>mm</w:t>
            </w:r>
          </w:p>
        </w:tc>
      </w:tr>
      <w:tr w:rsidR="00D65BC6" w:rsidRPr="00996E0C" w14:paraId="657E0184" w14:textId="77777777" w:rsidTr="00D65BC6">
        <w:trPr>
          <w:trHeight w:hRule="exact" w:val="300"/>
          <w:jc w:val="center"/>
        </w:trPr>
        <w:tc>
          <w:tcPr>
            <w:tcW w:w="2508" w:type="dxa"/>
          </w:tcPr>
          <w:p w14:paraId="6D3B6608" w14:textId="77777777" w:rsidR="00D65BC6" w:rsidRPr="00996E0C" w:rsidRDefault="00D65BC6" w:rsidP="00216138">
            <w:pPr>
              <w:spacing w:before="20" w:after="4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重量</w:t>
            </w:r>
          </w:p>
        </w:tc>
        <w:tc>
          <w:tcPr>
            <w:tcW w:w="6400" w:type="dxa"/>
            <w:gridSpan w:val="5"/>
          </w:tcPr>
          <w:p w14:paraId="1AC638F2" w14:textId="77777777" w:rsidR="00D65BC6" w:rsidRPr="00996E0C" w:rsidRDefault="00D65BC6" w:rsidP="00216138">
            <w:pPr>
              <w:spacing w:before="20" w:after="40"/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197.61</w:t>
            </w:r>
          </w:p>
        </w:tc>
        <w:tc>
          <w:tcPr>
            <w:tcW w:w="900" w:type="dxa"/>
          </w:tcPr>
          <w:p w14:paraId="41834F17" w14:textId="77777777" w:rsidR="00D65BC6" w:rsidRPr="00996E0C" w:rsidRDefault="00D65BC6" w:rsidP="00216138">
            <w:pPr>
              <w:spacing w:before="20" w:after="40"/>
              <w:rPr>
                <w:rFonts w:hAnsi="宋体"/>
              </w:rPr>
            </w:pPr>
            <w:r w:rsidRPr="00996E0C">
              <w:rPr>
                <w:rFonts w:hAnsi="宋体"/>
              </w:rPr>
              <w:t>Kg</w:t>
            </w:r>
          </w:p>
        </w:tc>
      </w:tr>
      <w:tr w:rsidR="00D65BC6" w:rsidRPr="00996E0C" w14:paraId="45FEA7BE" w14:textId="77777777" w:rsidTr="00D65BC6">
        <w:trPr>
          <w:jc w:val="center"/>
        </w:trPr>
        <w:tc>
          <w:tcPr>
            <w:tcW w:w="9808" w:type="dxa"/>
            <w:gridSpan w:val="7"/>
          </w:tcPr>
          <w:p w14:paraId="2E0D0ED4" w14:textId="77777777" w:rsidR="00D65BC6" w:rsidRPr="00996E0C" w:rsidRDefault="00D65BC6" w:rsidP="00216138">
            <w:pPr>
              <w:spacing w:before="40" w:after="40"/>
              <w:jc w:val="center"/>
              <w:rPr>
                <w:rFonts w:hAnsi="宋体" w:cs="Times New Roman"/>
                <w:b/>
                <w:bCs/>
              </w:rPr>
            </w:pPr>
            <w:r w:rsidRPr="00996E0C">
              <w:rPr>
                <w:rFonts w:hAnsi="宋体" w:hint="eastAsia"/>
              </w:rPr>
              <w:t>压力试验时应力校核</w:t>
            </w:r>
          </w:p>
        </w:tc>
      </w:tr>
      <w:tr w:rsidR="00D65BC6" w:rsidRPr="00996E0C" w14:paraId="44C80865" w14:textId="77777777" w:rsidTr="00D65BC6">
        <w:trPr>
          <w:jc w:val="center"/>
        </w:trPr>
        <w:tc>
          <w:tcPr>
            <w:tcW w:w="2508" w:type="dxa"/>
          </w:tcPr>
          <w:p w14:paraId="5575FDDD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压力试验类型</w:t>
            </w:r>
          </w:p>
        </w:tc>
        <w:tc>
          <w:tcPr>
            <w:tcW w:w="7300" w:type="dxa"/>
            <w:gridSpan w:val="6"/>
          </w:tcPr>
          <w:p w14:paraId="2A98D8F5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液压试验</w:t>
            </w:r>
          </w:p>
        </w:tc>
      </w:tr>
      <w:tr w:rsidR="00D65BC6" w:rsidRPr="00996E0C" w14:paraId="626D62D3" w14:textId="77777777" w:rsidTr="00D65BC6">
        <w:trPr>
          <w:jc w:val="center"/>
        </w:trPr>
        <w:tc>
          <w:tcPr>
            <w:tcW w:w="2508" w:type="dxa"/>
            <w:tcBorders>
              <w:bottom w:val="nil"/>
            </w:tcBorders>
          </w:tcPr>
          <w:p w14:paraId="48F6D8EB" w14:textId="77777777" w:rsidR="00D65BC6" w:rsidRPr="00996E0C" w:rsidRDefault="00D65BC6" w:rsidP="00216138">
            <w:pPr>
              <w:spacing w:before="120" w:after="2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试验压力值</w:t>
            </w:r>
          </w:p>
        </w:tc>
        <w:tc>
          <w:tcPr>
            <w:tcW w:w="6400" w:type="dxa"/>
            <w:gridSpan w:val="5"/>
          </w:tcPr>
          <w:p w14:paraId="40EC7B20" w14:textId="77777777" w:rsidR="00D65BC6" w:rsidRPr="00996E0C" w:rsidRDefault="00D65BC6" w:rsidP="00216138">
            <w:pPr>
              <w:spacing w:before="100" w:after="20"/>
              <w:rPr>
                <w:rFonts w:hAnsi="宋体" w:cs="Times New Roman"/>
              </w:rPr>
            </w:pPr>
            <w:r w:rsidRPr="00996E0C">
              <w:rPr>
                <w:rFonts w:hAnsi="宋体"/>
                <w:i/>
                <w:iCs/>
              </w:rPr>
              <w:t>P</w:t>
            </w:r>
            <w:r w:rsidRPr="00996E0C">
              <w:rPr>
                <w:rFonts w:hAnsi="宋体"/>
                <w:vertAlign w:val="subscript"/>
              </w:rPr>
              <w:t xml:space="preserve">T </w:t>
            </w:r>
            <w:r w:rsidRPr="00996E0C">
              <w:rPr>
                <w:rFonts w:hAnsi="宋体"/>
              </w:rPr>
              <w:t>= 1.25</w:t>
            </w:r>
            <w:r w:rsidRPr="00996E0C">
              <w:rPr>
                <w:rFonts w:hAnsi="宋体"/>
                <w:i/>
                <w:iCs/>
              </w:rPr>
              <w:t xml:space="preserve">P </w:t>
            </w:r>
            <w:r w:rsidRPr="00996E0C">
              <w:rPr>
                <w:rFonts w:hAnsi="宋体" w:cs="Times New Roman"/>
                <w:position w:val="-28"/>
                <w:vertAlign w:val="superscript"/>
              </w:rPr>
              <w:object w:dxaOrig="520" w:dyaOrig="660" w14:anchorId="68C816DA">
                <v:shape id="_x0000_i1026" type="#_x0000_t75" style="width:16.6pt;height:20.75pt" o:ole="" fillcolor="window">
                  <v:imagedata r:id="rId13" o:title=""/>
                </v:shape>
                <o:OLEObject Type="Embed" ProgID="Equation.3" ShapeID="_x0000_i1026" DrawAspect="Content" ObjectID="_1757150850" r:id="rId14"/>
              </w:object>
            </w:r>
            <w:r w:rsidRPr="00996E0C">
              <w:rPr>
                <w:rFonts w:hAnsi="宋体"/>
              </w:rPr>
              <w:t xml:space="preserve"> = </w:t>
            </w:r>
            <w:r w:rsidRPr="00996E0C">
              <w:rPr>
                <w:rFonts w:hAnsi="宋体"/>
                <w:b/>
                <w:bCs/>
              </w:rPr>
              <w:t xml:space="preserve"> 1.5000   </w:t>
            </w:r>
            <w:r w:rsidRPr="00996E0C">
              <w:rPr>
                <w:rFonts w:hAnsi="宋体"/>
              </w:rPr>
              <w:t>(</w:t>
            </w:r>
            <w:r w:rsidRPr="00996E0C">
              <w:rPr>
                <w:rFonts w:hAnsi="宋体" w:hint="eastAsia"/>
              </w:rPr>
              <w:t>或由用户输入</w:t>
            </w:r>
            <w:r w:rsidRPr="00996E0C">
              <w:rPr>
                <w:rFonts w:hAnsi="宋体"/>
              </w:rPr>
              <w:t>)</w:t>
            </w:r>
          </w:p>
        </w:tc>
        <w:tc>
          <w:tcPr>
            <w:tcW w:w="900" w:type="dxa"/>
          </w:tcPr>
          <w:p w14:paraId="4B3C469A" w14:textId="77777777" w:rsidR="00D65BC6" w:rsidRPr="00996E0C" w:rsidRDefault="00D65BC6" w:rsidP="00216138">
            <w:pPr>
              <w:spacing w:before="120" w:after="20"/>
              <w:rPr>
                <w:rFonts w:hAnsi="宋体"/>
              </w:rPr>
            </w:pPr>
            <w:r w:rsidRPr="00996E0C">
              <w:rPr>
                <w:rFonts w:hAnsi="宋体"/>
              </w:rPr>
              <w:t>MPa</w:t>
            </w:r>
          </w:p>
        </w:tc>
      </w:tr>
      <w:tr w:rsidR="00D65BC6" w:rsidRPr="00996E0C" w14:paraId="4D2C1B5E" w14:textId="77777777" w:rsidTr="00D65BC6">
        <w:trPr>
          <w:jc w:val="center"/>
        </w:trPr>
        <w:tc>
          <w:tcPr>
            <w:tcW w:w="2508" w:type="dxa"/>
          </w:tcPr>
          <w:p w14:paraId="1975338A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压力试验允许通过</w:t>
            </w:r>
          </w:p>
          <w:p w14:paraId="4046E46A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的应力水平</w:t>
            </w: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Symbol" w:cs="Times New Roman" w:hint="eastAsia"/>
              </w:rPr>
              <w:sym w:font="Symbol" w:char="F05B"/>
            </w:r>
            <w:r w:rsidRPr="00996E0C">
              <w:rPr>
                <w:rFonts w:hAnsi="Symbol" w:cs="Times New Roman" w:hint="eastAsia"/>
              </w:rPr>
              <w:sym w:font="Symbol" w:char="F073"/>
            </w:r>
            <w:r w:rsidRPr="00996E0C">
              <w:rPr>
                <w:rFonts w:hAnsi="Symbol" w:cs="Times New Roman" w:hint="eastAsia"/>
              </w:rPr>
              <w:sym w:font="Symbol" w:char="F05D"/>
            </w:r>
            <w:r w:rsidRPr="00996E0C">
              <w:rPr>
                <w:rFonts w:hAnsi="宋体"/>
                <w:vertAlign w:val="subscript"/>
              </w:rPr>
              <w:t>T</w:t>
            </w:r>
          </w:p>
        </w:tc>
        <w:tc>
          <w:tcPr>
            <w:tcW w:w="6400" w:type="dxa"/>
            <w:gridSpan w:val="5"/>
          </w:tcPr>
          <w:p w14:paraId="7AB58195" w14:textId="77777777" w:rsidR="00D65BC6" w:rsidRPr="00996E0C" w:rsidRDefault="00D65BC6" w:rsidP="00216138">
            <w:pPr>
              <w:spacing w:before="120" w:after="20"/>
              <w:rPr>
                <w:rFonts w:hAnsi="宋体" w:cs="Times New Roman"/>
              </w:rPr>
            </w:pPr>
            <w:r w:rsidRPr="00996E0C">
              <w:rPr>
                <w:rFonts w:hAnsi="Symbol" w:cs="Times New Roman" w:hint="eastAsia"/>
              </w:rPr>
              <w:sym w:font="Symbol" w:char="F05B"/>
            </w:r>
            <w:r w:rsidRPr="00996E0C">
              <w:rPr>
                <w:rFonts w:hAnsi="Symbol" w:cs="Times New Roman" w:hint="eastAsia"/>
                <w:i/>
                <w:iCs/>
              </w:rPr>
              <w:sym w:font="Symbol" w:char="F073"/>
            </w:r>
            <w:r w:rsidRPr="00996E0C">
              <w:rPr>
                <w:rFonts w:hAnsi="Symbol" w:cs="Times New Roman" w:hint="eastAsia"/>
              </w:rPr>
              <w:sym w:font="Symbol" w:char="F05D"/>
            </w:r>
            <w:r w:rsidRPr="00996E0C">
              <w:rPr>
                <w:rFonts w:hAnsi="宋体"/>
                <w:vertAlign w:val="subscript"/>
              </w:rPr>
              <w:t>T</w:t>
            </w:r>
            <w:r w:rsidRPr="00996E0C">
              <w:rPr>
                <w:rFonts w:hAnsi="Symbol" w:cs="Times New Roman" w:hint="eastAsia"/>
              </w:rPr>
              <w:sym w:font="Symbol" w:char="F0A3"/>
            </w:r>
            <w:r w:rsidRPr="00996E0C">
              <w:rPr>
                <w:rFonts w:hAnsi="宋体"/>
              </w:rPr>
              <w:t xml:space="preserve"> 0.90 </w:t>
            </w:r>
            <w:r w:rsidRPr="00996E0C">
              <w:rPr>
                <w:rFonts w:hAnsi="Symbol" w:cs="Times New Roman" w:hint="eastAsia"/>
              </w:rPr>
              <w:sym w:font="Symbol" w:char="F073"/>
            </w:r>
            <w:r w:rsidRPr="00996E0C">
              <w:rPr>
                <w:rFonts w:hAnsi="宋体"/>
                <w:vertAlign w:val="subscript"/>
              </w:rPr>
              <w:t>s</w:t>
            </w:r>
            <w:r w:rsidRPr="00996E0C">
              <w:rPr>
                <w:rFonts w:hAnsi="宋体"/>
              </w:rPr>
              <w:t xml:space="preserve"> =</w:t>
            </w:r>
            <w:r w:rsidRPr="00996E0C">
              <w:rPr>
                <w:rFonts w:hAnsi="宋体"/>
                <w:b/>
                <w:bCs/>
              </w:rPr>
              <w:t xml:space="preserve">  310.50</w:t>
            </w:r>
          </w:p>
        </w:tc>
        <w:tc>
          <w:tcPr>
            <w:tcW w:w="900" w:type="dxa"/>
          </w:tcPr>
          <w:p w14:paraId="2039317C" w14:textId="77777777" w:rsidR="00D65BC6" w:rsidRPr="00996E0C" w:rsidRDefault="00D65BC6" w:rsidP="00216138">
            <w:pPr>
              <w:spacing w:before="120" w:after="20"/>
              <w:rPr>
                <w:rFonts w:hAnsi="宋体"/>
              </w:rPr>
            </w:pPr>
            <w:r w:rsidRPr="00996E0C">
              <w:rPr>
                <w:rFonts w:hAnsi="宋体"/>
              </w:rPr>
              <w:t>MPa</w:t>
            </w:r>
          </w:p>
        </w:tc>
      </w:tr>
      <w:tr w:rsidR="00D65BC6" w:rsidRPr="00996E0C" w14:paraId="6536ACC2" w14:textId="77777777" w:rsidTr="00D65BC6">
        <w:trPr>
          <w:jc w:val="center"/>
        </w:trPr>
        <w:tc>
          <w:tcPr>
            <w:tcW w:w="2508" w:type="dxa"/>
            <w:tcBorders>
              <w:bottom w:val="nil"/>
            </w:tcBorders>
          </w:tcPr>
          <w:p w14:paraId="3022BD44" w14:textId="77777777" w:rsidR="00D65BC6" w:rsidRPr="00996E0C" w:rsidRDefault="00D65BC6" w:rsidP="00216138">
            <w:pPr>
              <w:spacing w:before="80" w:after="2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试验压力下</w:t>
            </w:r>
          </w:p>
          <w:p w14:paraId="3FC3A48F" w14:textId="77777777" w:rsidR="00D65BC6" w:rsidRPr="00996E0C" w:rsidRDefault="00D65BC6" w:rsidP="00216138">
            <w:pPr>
              <w:spacing w:after="2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圆筒的应力</w:t>
            </w:r>
          </w:p>
        </w:tc>
        <w:tc>
          <w:tcPr>
            <w:tcW w:w="6400" w:type="dxa"/>
            <w:gridSpan w:val="5"/>
          </w:tcPr>
          <w:p w14:paraId="4F8CC708" w14:textId="77777777" w:rsidR="00D65BC6" w:rsidRPr="00996E0C" w:rsidRDefault="00D65BC6" w:rsidP="00216138">
            <w:pPr>
              <w:spacing w:before="100" w:after="20"/>
              <w:rPr>
                <w:rFonts w:hAnsi="宋体" w:cs="Times New Roman"/>
              </w:rPr>
            </w:pP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Symbol" w:cs="Times New Roman" w:hint="eastAsia"/>
              </w:rPr>
              <w:sym w:font="Symbol" w:char="F073"/>
            </w:r>
            <w:r w:rsidRPr="00996E0C">
              <w:rPr>
                <w:rFonts w:hAnsi="宋体"/>
                <w:vertAlign w:val="subscript"/>
              </w:rPr>
              <w:t xml:space="preserve">T </w:t>
            </w:r>
            <w:r w:rsidRPr="00996E0C">
              <w:rPr>
                <w:rFonts w:hAnsi="宋体"/>
              </w:rPr>
              <w:t xml:space="preserve">= </w:t>
            </w:r>
            <w:r w:rsidRPr="00996E0C">
              <w:rPr>
                <w:rFonts w:hAnsi="宋体" w:cs="Times New Roman"/>
                <w:position w:val="-30"/>
              </w:rPr>
              <w:object w:dxaOrig="1359" w:dyaOrig="680" w14:anchorId="5F219970">
                <v:shape id="_x0000_i1027" type="#_x0000_t75" style="width:57.7pt;height:28.6pt" o:ole="" fillcolor="window">
                  <v:imagedata r:id="rId15" o:title=""/>
                </v:shape>
                <o:OLEObject Type="Embed" ProgID="Equation.3" ShapeID="_x0000_i1027" DrawAspect="Content" ObjectID="_1757150851" r:id="rId16"/>
              </w:object>
            </w:r>
            <w:r w:rsidRPr="00996E0C">
              <w:rPr>
                <w:rFonts w:hAnsi="宋体"/>
              </w:rPr>
              <w:t xml:space="preserve"> = </w:t>
            </w:r>
            <w:r w:rsidRPr="00996E0C">
              <w:rPr>
                <w:rFonts w:hAnsi="宋体"/>
                <w:b/>
                <w:bCs/>
              </w:rPr>
              <w:t>223.72</w:t>
            </w:r>
            <w:r w:rsidRPr="00996E0C">
              <w:rPr>
                <w:rFonts w:hAnsi="宋体"/>
              </w:rPr>
              <w:t xml:space="preserve">                                          </w:t>
            </w:r>
          </w:p>
        </w:tc>
        <w:tc>
          <w:tcPr>
            <w:tcW w:w="900" w:type="dxa"/>
          </w:tcPr>
          <w:p w14:paraId="66BC69E0" w14:textId="77777777" w:rsidR="00D65BC6" w:rsidRPr="00996E0C" w:rsidRDefault="00D65BC6" w:rsidP="00216138">
            <w:pPr>
              <w:spacing w:before="240" w:after="20"/>
              <w:rPr>
                <w:rFonts w:hAnsi="宋体"/>
              </w:rPr>
            </w:pPr>
            <w:r w:rsidRPr="00996E0C">
              <w:rPr>
                <w:rFonts w:hAnsi="宋体"/>
              </w:rPr>
              <w:t>MPa</w:t>
            </w:r>
          </w:p>
        </w:tc>
      </w:tr>
      <w:tr w:rsidR="00D65BC6" w:rsidRPr="00996E0C" w14:paraId="4AD16214" w14:textId="77777777" w:rsidTr="00D65BC6">
        <w:trPr>
          <w:jc w:val="center"/>
        </w:trPr>
        <w:tc>
          <w:tcPr>
            <w:tcW w:w="2508" w:type="dxa"/>
            <w:tcBorders>
              <w:bottom w:val="nil"/>
            </w:tcBorders>
          </w:tcPr>
          <w:p w14:paraId="7D8E8E60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校核条件</w:t>
            </w:r>
          </w:p>
        </w:tc>
        <w:tc>
          <w:tcPr>
            <w:tcW w:w="7300" w:type="dxa"/>
            <w:gridSpan w:val="6"/>
          </w:tcPr>
          <w:p w14:paraId="60F8FB66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</w:rPr>
            </w:pP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Symbol" w:cs="Times New Roman" w:hint="eastAsia"/>
              </w:rPr>
              <w:sym w:font="Symbol" w:char="F073"/>
            </w:r>
            <w:r w:rsidRPr="00996E0C">
              <w:rPr>
                <w:rFonts w:hAnsi="宋体"/>
                <w:vertAlign w:val="subscript"/>
              </w:rPr>
              <w:t>T</w:t>
            </w:r>
            <w:r w:rsidRPr="00996E0C">
              <w:rPr>
                <w:rFonts w:hAnsi="Symbol" w:cs="Times New Roman" w:hint="eastAsia"/>
                <w:vertAlign w:val="subscript"/>
              </w:rPr>
              <w:sym w:font="Symbol" w:char="F0A3"/>
            </w:r>
            <w:r w:rsidRPr="00996E0C">
              <w:rPr>
                <w:rFonts w:hAnsi="宋体"/>
              </w:rPr>
              <w:t xml:space="preserve"> </w:t>
            </w:r>
            <w:r w:rsidRPr="00996E0C">
              <w:rPr>
                <w:rFonts w:hAnsi="Symbol" w:cs="Times New Roman" w:hint="eastAsia"/>
              </w:rPr>
              <w:sym w:font="Symbol" w:char="F05B"/>
            </w:r>
            <w:r w:rsidRPr="00996E0C">
              <w:rPr>
                <w:rFonts w:hAnsi="Symbol" w:cs="Times New Roman" w:hint="eastAsia"/>
              </w:rPr>
              <w:sym w:font="Symbol" w:char="F073"/>
            </w:r>
            <w:r w:rsidRPr="00996E0C">
              <w:rPr>
                <w:rFonts w:hAnsi="Symbol" w:cs="Times New Roman" w:hint="eastAsia"/>
              </w:rPr>
              <w:sym w:font="Symbol" w:char="F05D"/>
            </w:r>
            <w:r w:rsidRPr="00996E0C">
              <w:rPr>
                <w:rFonts w:hAnsi="宋体"/>
                <w:vertAlign w:val="subscript"/>
              </w:rPr>
              <w:t>T</w:t>
            </w:r>
          </w:p>
        </w:tc>
      </w:tr>
      <w:tr w:rsidR="00D65BC6" w:rsidRPr="00996E0C" w14:paraId="586168DF" w14:textId="77777777" w:rsidTr="00D65BC6">
        <w:trPr>
          <w:jc w:val="center"/>
        </w:trPr>
        <w:tc>
          <w:tcPr>
            <w:tcW w:w="2508" w:type="dxa"/>
          </w:tcPr>
          <w:p w14:paraId="5DAC73ED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校核结果</w:t>
            </w:r>
          </w:p>
        </w:tc>
        <w:tc>
          <w:tcPr>
            <w:tcW w:w="7300" w:type="dxa"/>
            <w:gridSpan w:val="6"/>
          </w:tcPr>
          <w:p w14:paraId="3BE8430F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</w:rPr>
            </w:pPr>
            <w:r w:rsidRPr="00996E0C">
              <w:rPr>
                <w:rFonts w:hAnsi="宋体"/>
                <w:b/>
                <w:bCs/>
              </w:rPr>
              <w:t xml:space="preserve"> 合格</w:t>
            </w:r>
          </w:p>
        </w:tc>
      </w:tr>
      <w:tr w:rsidR="00D65BC6" w:rsidRPr="00996E0C" w14:paraId="3E3765CD" w14:textId="77777777" w:rsidTr="00D65BC6">
        <w:trPr>
          <w:jc w:val="center"/>
        </w:trPr>
        <w:tc>
          <w:tcPr>
            <w:tcW w:w="9808" w:type="dxa"/>
            <w:gridSpan w:val="7"/>
          </w:tcPr>
          <w:p w14:paraId="2C01055C" w14:textId="77777777" w:rsidR="00D65BC6" w:rsidRPr="00996E0C" w:rsidRDefault="00D65BC6" w:rsidP="00216138">
            <w:pPr>
              <w:spacing w:before="20" w:after="20"/>
              <w:jc w:val="center"/>
              <w:rPr>
                <w:rFonts w:hAnsi="宋体" w:cs="Times New Roman"/>
                <w:b/>
                <w:bCs/>
              </w:rPr>
            </w:pPr>
            <w:r w:rsidRPr="00996E0C">
              <w:rPr>
                <w:rFonts w:hAnsi="宋体" w:hint="eastAsia"/>
              </w:rPr>
              <w:t>压力及应力计算</w:t>
            </w:r>
          </w:p>
        </w:tc>
      </w:tr>
      <w:tr w:rsidR="00D65BC6" w:rsidRPr="00996E0C" w14:paraId="2DFED02F" w14:textId="77777777" w:rsidTr="00D65BC6">
        <w:trPr>
          <w:jc w:val="center"/>
        </w:trPr>
        <w:tc>
          <w:tcPr>
            <w:tcW w:w="2518" w:type="dxa"/>
            <w:gridSpan w:val="2"/>
            <w:tcBorders>
              <w:top w:val="nil"/>
            </w:tcBorders>
          </w:tcPr>
          <w:p w14:paraId="6E4938F8" w14:textId="77777777" w:rsidR="00D65BC6" w:rsidRPr="00996E0C" w:rsidRDefault="00D65BC6" w:rsidP="00216138">
            <w:pPr>
              <w:spacing w:before="120" w:after="2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最大允许工作压力</w:t>
            </w:r>
          </w:p>
        </w:tc>
        <w:tc>
          <w:tcPr>
            <w:tcW w:w="6390" w:type="dxa"/>
            <w:gridSpan w:val="4"/>
            <w:tcBorders>
              <w:top w:val="nil"/>
            </w:tcBorders>
          </w:tcPr>
          <w:p w14:paraId="0A1B7796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  <w:b/>
                <w:bCs/>
              </w:rPr>
            </w:pPr>
            <w:r w:rsidRPr="00996E0C">
              <w:rPr>
                <w:rFonts w:hAnsi="宋体"/>
                <w:i/>
                <w:iCs/>
              </w:rPr>
              <w:t xml:space="preserve"> </w:t>
            </w:r>
            <w:r w:rsidRPr="00996E0C">
              <w:rPr>
                <w:rFonts w:hAnsi="宋体"/>
              </w:rPr>
              <w:t>[</w:t>
            </w:r>
            <w:r w:rsidRPr="00996E0C">
              <w:rPr>
                <w:rFonts w:hAnsi="宋体"/>
                <w:i/>
                <w:iCs/>
              </w:rPr>
              <w:t>P</w:t>
            </w:r>
            <w:r w:rsidRPr="00996E0C">
              <w:rPr>
                <w:rFonts w:hAnsi="宋体"/>
                <w:i/>
                <w:iCs/>
                <w:vertAlign w:val="subscript"/>
              </w:rPr>
              <w:t>w</w:t>
            </w:r>
            <w:r w:rsidRPr="00996E0C">
              <w:rPr>
                <w:rFonts w:hAnsi="宋体"/>
              </w:rPr>
              <w:t xml:space="preserve">]= </w:t>
            </w:r>
            <w:r w:rsidRPr="00996E0C">
              <w:rPr>
                <w:rFonts w:hAnsi="宋体" w:cs="Times New Roman"/>
                <w:position w:val="-16"/>
              </w:rPr>
              <w:object w:dxaOrig="700" w:dyaOrig="460" w14:anchorId="27083B46">
                <v:shape id="_x0000_i1028" type="#_x0000_t75" style="width:42.45pt;height:27.7pt" o:ole="" fillcolor="window">
                  <v:imagedata r:id="rId17" o:title=""/>
                </v:shape>
                <o:OLEObject Type="Embed" ProgID="Equation.3" ShapeID="_x0000_i1028" DrawAspect="Content" ObjectID="_1757150852" r:id="rId18"/>
              </w:object>
            </w:r>
            <w:r w:rsidRPr="00996E0C">
              <w:rPr>
                <w:rFonts w:hAnsi="宋体"/>
              </w:rPr>
              <w:t xml:space="preserve">= </w:t>
            </w:r>
            <w:r w:rsidRPr="00996E0C">
              <w:rPr>
                <w:rFonts w:hAnsi="宋体"/>
                <w:b/>
                <w:bCs/>
              </w:rPr>
              <w:t>1.26719</w:t>
            </w:r>
          </w:p>
        </w:tc>
        <w:tc>
          <w:tcPr>
            <w:tcW w:w="900" w:type="dxa"/>
            <w:tcBorders>
              <w:top w:val="nil"/>
            </w:tcBorders>
          </w:tcPr>
          <w:p w14:paraId="5AC761C6" w14:textId="77777777" w:rsidR="00D65BC6" w:rsidRPr="00996E0C" w:rsidRDefault="00D65BC6" w:rsidP="00216138">
            <w:pPr>
              <w:spacing w:before="120" w:after="20"/>
              <w:rPr>
                <w:rFonts w:hAnsi="宋体"/>
              </w:rPr>
            </w:pPr>
            <w:r w:rsidRPr="00996E0C">
              <w:rPr>
                <w:rFonts w:hAnsi="宋体"/>
              </w:rPr>
              <w:t>MPa</w:t>
            </w:r>
          </w:p>
        </w:tc>
      </w:tr>
      <w:tr w:rsidR="00D65BC6" w:rsidRPr="00996E0C" w14:paraId="03452B96" w14:textId="77777777" w:rsidTr="00D65BC6">
        <w:trPr>
          <w:jc w:val="center"/>
        </w:trPr>
        <w:tc>
          <w:tcPr>
            <w:tcW w:w="2518" w:type="dxa"/>
            <w:gridSpan w:val="2"/>
          </w:tcPr>
          <w:p w14:paraId="23855A17" w14:textId="77777777" w:rsidR="00D65BC6" w:rsidRPr="00996E0C" w:rsidRDefault="00D65BC6" w:rsidP="00216138">
            <w:pPr>
              <w:spacing w:before="120" w:after="20"/>
              <w:rPr>
                <w:rFonts w:hAnsi="宋体" w:cs="Times New Roman"/>
                <w:b/>
                <w:bCs/>
              </w:rPr>
            </w:pPr>
            <w:r w:rsidRPr="00996E0C">
              <w:rPr>
                <w:rFonts w:hAnsi="宋体" w:hint="eastAsia"/>
              </w:rPr>
              <w:t>设计温度下计算应力</w:t>
            </w:r>
          </w:p>
        </w:tc>
        <w:tc>
          <w:tcPr>
            <w:tcW w:w="6390" w:type="dxa"/>
            <w:gridSpan w:val="4"/>
          </w:tcPr>
          <w:p w14:paraId="4DDDF4FA" w14:textId="77777777" w:rsidR="00D65BC6" w:rsidRPr="00996E0C" w:rsidRDefault="00D65BC6" w:rsidP="00216138">
            <w:pPr>
              <w:spacing w:before="20" w:after="20"/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</w:t>
            </w:r>
            <w:r w:rsidRPr="00996E0C">
              <w:rPr>
                <w:rFonts w:hAnsi="Symbol" w:cs="Times New Roman" w:hint="eastAsia"/>
              </w:rPr>
              <w:sym w:font="Symbol" w:char="F073"/>
            </w:r>
            <w:r w:rsidRPr="00996E0C">
              <w:rPr>
                <w:rFonts w:hAnsi="宋体"/>
                <w:vertAlign w:val="superscript"/>
              </w:rPr>
              <w:t>t</w:t>
            </w:r>
            <w:r w:rsidRPr="00996E0C">
              <w:rPr>
                <w:rFonts w:hAnsi="宋体"/>
              </w:rPr>
              <w:t xml:space="preserve"> = </w:t>
            </w:r>
            <w:r w:rsidRPr="00996E0C">
              <w:rPr>
                <w:rFonts w:hAnsi="宋体" w:cs="Times New Roman"/>
                <w:position w:val="-16"/>
              </w:rPr>
              <w:object w:dxaOrig="780" w:dyaOrig="440" w14:anchorId="01D6C141">
                <v:shape id="_x0000_i1029" type="#_x0000_t75" style="width:53.55pt;height:29.55pt" o:ole="" fillcolor="window">
                  <v:imagedata r:id="rId19" o:title=""/>
                </v:shape>
                <o:OLEObject Type="Embed" ProgID="Equation.3" ShapeID="_x0000_i1029" DrawAspect="Content" ObjectID="_1757150853" r:id="rId20"/>
              </w:object>
            </w:r>
            <w:r w:rsidRPr="00996E0C">
              <w:rPr>
                <w:rFonts w:hAnsi="宋体"/>
              </w:rPr>
              <w:t xml:space="preserve">= </w:t>
            </w:r>
            <w:r w:rsidRPr="00996E0C">
              <w:rPr>
                <w:rFonts w:hAnsi="宋体"/>
                <w:b/>
                <w:bCs/>
              </w:rPr>
              <w:t>178.98</w:t>
            </w:r>
          </w:p>
        </w:tc>
        <w:tc>
          <w:tcPr>
            <w:tcW w:w="900" w:type="dxa"/>
          </w:tcPr>
          <w:p w14:paraId="570C05BE" w14:textId="77777777" w:rsidR="00D65BC6" w:rsidRPr="00996E0C" w:rsidRDefault="00D65BC6" w:rsidP="00216138">
            <w:pPr>
              <w:spacing w:before="120" w:after="20"/>
              <w:rPr>
                <w:rFonts w:hAnsi="宋体"/>
              </w:rPr>
            </w:pPr>
            <w:r w:rsidRPr="00996E0C">
              <w:rPr>
                <w:rFonts w:hAnsi="宋体"/>
              </w:rPr>
              <w:t>MPa</w:t>
            </w:r>
          </w:p>
        </w:tc>
      </w:tr>
      <w:tr w:rsidR="00D65BC6" w:rsidRPr="00996E0C" w14:paraId="6D7DA06D" w14:textId="77777777" w:rsidTr="00D65BC6">
        <w:trPr>
          <w:jc w:val="center"/>
        </w:trPr>
        <w:tc>
          <w:tcPr>
            <w:tcW w:w="2518" w:type="dxa"/>
            <w:gridSpan w:val="2"/>
            <w:tcBorders>
              <w:top w:val="nil"/>
            </w:tcBorders>
          </w:tcPr>
          <w:p w14:paraId="0FA5B9A4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</w:rPr>
            </w:pPr>
            <w:r w:rsidRPr="00996E0C">
              <w:rPr>
                <w:rFonts w:hAnsi="Symbol" w:cs="Times New Roman" w:hint="eastAsia"/>
              </w:rPr>
              <w:sym w:font="Symbol" w:char="F05B"/>
            </w:r>
            <w:r w:rsidRPr="00996E0C">
              <w:rPr>
                <w:rFonts w:hAnsi="Symbol" w:cs="Times New Roman" w:hint="eastAsia"/>
              </w:rPr>
              <w:sym w:font="Symbol" w:char="F073"/>
            </w:r>
            <w:r w:rsidRPr="00996E0C">
              <w:rPr>
                <w:rFonts w:hAnsi="Symbol" w:cs="Times New Roman" w:hint="eastAsia"/>
              </w:rPr>
              <w:sym w:font="Symbol" w:char="F05D"/>
            </w:r>
            <w:r w:rsidRPr="00996E0C">
              <w:rPr>
                <w:rFonts w:hAnsi="宋体"/>
                <w:vertAlign w:val="superscript"/>
              </w:rPr>
              <w:t>t</w:t>
            </w:r>
            <w:r w:rsidRPr="00996E0C">
              <w:rPr>
                <w:rFonts w:hAnsi="Symbol" w:cs="Times New Roman" w:hint="eastAsia"/>
                <w:i/>
                <w:iCs/>
              </w:rPr>
              <w:sym w:font="Symbol" w:char="F066"/>
            </w:r>
          </w:p>
        </w:tc>
        <w:tc>
          <w:tcPr>
            <w:tcW w:w="6390" w:type="dxa"/>
            <w:gridSpan w:val="4"/>
            <w:tcBorders>
              <w:top w:val="nil"/>
            </w:tcBorders>
          </w:tcPr>
          <w:p w14:paraId="63CF7922" w14:textId="77777777" w:rsidR="00D65BC6" w:rsidRPr="00996E0C" w:rsidRDefault="00D65BC6" w:rsidP="00216138">
            <w:pPr>
              <w:spacing w:before="20" w:after="20"/>
              <w:rPr>
                <w:rFonts w:hAnsi="宋体"/>
                <w:b/>
                <w:bCs/>
              </w:rPr>
            </w:pPr>
            <w:r w:rsidRPr="00996E0C">
              <w:rPr>
                <w:rFonts w:hAnsi="宋体"/>
                <w:b/>
                <w:bCs/>
              </w:rPr>
              <w:t xml:space="preserve"> 189.00</w:t>
            </w:r>
          </w:p>
        </w:tc>
        <w:tc>
          <w:tcPr>
            <w:tcW w:w="900" w:type="dxa"/>
            <w:tcBorders>
              <w:top w:val="nil"/>
            </w:tcBorders>
          </w:tcPr>
          <w:p w14:paraId="2966F2CE" w14:textId="77777777" w:rsidR="00D65BC6" w:rsidRPr="00996E0C" w:rsidRDefault="00D65BC6" w:rsidP="00216138">
            <w:pPr>
              <w:spacing w:before="20" w:after="20"/>
              <w:rPr>
                <w:rFonts w:hAnsi="宋体"/>
              </w:rPr>
            </w:pPr>
            <w:r w:rsidRPr="00996E0C">
              <w:rPr>
                <w:rFonts w:hAnsi="宋体"/>
              </w:rPr>
              <w:t>MPa</w:t>
            </w:r>
          </w:p>
        </w:tc>
      </w:tr>
      <w:tr w:rsidR="00D65BC6" w:rsidRPr="00996E0C" w14:paraId="6E5E2AE5" w14:textId="77777777" w:rsidTr="00D65BC6">
        <w:trPr>
          <w:jc w:val="center"/>
        </w:trPr>
        <w:tc>
          <w:tcPr>
            <w:tcW w:w="2518" w:type="dxa"/>
            <w:gridSpan w:val="2"/>
            <w:tcBorders>
              <w:top w:val="nil"/>
              <w:bottom w:val="nil"/>
            </w:tcBorders>
          </w:tcPr>
          <w:p w14:paraId="07805C67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</w:rPr>
            </w:pPr>
            <w:r w:rsidRPr="00996E0C">
              <w:rPr>
                <w:rFonts w:hAnsi="宋体" w:hint="eastAsia"/>
              </w:rPr>
              <w:t>校核条件</w:t>
            </w:r>
          </w:p>
        </w:tc>
        <w:tc>
          <w:tcPr>
            <w:tcW w:w="7290" w:type="dxa"/>
            <w:gridSpan w:val="5"/>
            <w:tcBorders>
              <w:top w:val="nil"/>
              <w:bottom w:val="nil"/>
            </w:tcBorders>
          </w:tcPr>
          <w:p w14:paraId="626596FC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  <w:b/>
                <w:bCs/>
              </w:rPr>
            </w:pPr>
            <w:r w:rsidRPr="00996E0C">
              <w:rPr>
                <w:rFonts w:hAnsi="Symbol" w:cs="Times New Roman" w:hint="eastAsia"/>
              </w:rPr>
              <w:sym w:font="Symbol" w:char="F05B"/>
            </w:r>
            <w:r w:rsidRPr="00996E0C">
              <w:rPr>
                <w:rFonts w:hAnsi="Symbol" w:cs="Times New Roman" w:hint="eastAsia"/>
              </w:rPr>
              <w:sym w:font="Symbol" w:char="F073"/>
            </w:r>
            <w:r w:rsidRPr="00996E0C">
              <w:rPr>
                <w:rFonts w:hAnsi="Symbol" w:cs="Times New Roman" w:hint="eastAsia"/>
              </w:rPr>
              <w:sym w:font="Symbol" w:char="F05D"/>
            </w:r>
            <w:r w:rsidRPr="00996E0C">
              <w:rPr>
                <w:rFonts w:hAnsi="宋体"/>
                <w:vertAlign w:val="superscript"/>
              </w:rPr>
              <w:t>t</w:t>
            </w:r>
            <w:r w:rsidRPr="00996E0C">
              <w:rPr>
                <w:rFonts w:hAnsi="Symbol" w:cs="Times New Roman" w:hint="eastAsia"/>
                <w:i/>
                <w:iCs/>
              </w:rPr>
              <w:sym w:font="Symbol" w:char="F066"/>
            </w:r>
            <w:r w:rsidRPr="00996E0C">
              <w:rPr>
                <w:rFonts w:hAnsi="宋体"/>
                <w:b/>
                <w:bCs/>
              </w:rPr>
              <w:t xml:space="preserve"> </w:t>
            </w:r>
            <w:r w:rsidRPr="00996E0C">
              <w:rPr>
                <w:rFonts w:hAnsi="宋体" w:hint="eastAsia"/>
              </w:rPr>
              <w:t>≥</w:t>
            </w:r>
            <w:r w:rsidRPr="00996E0C">
              <w:rPr>
                <w:rFonts w:hAnsi="Symbol" w:cs="Times New Roman" w:hint="eastAsia"/>
              </w:rPr>
              <w:sym w:font="Symbol" w:char="F073"/>
            </w:r>
            <w:r w:rsidRPr="00996E0C">
              <w:rPr>
                <w:rFonts w:hAnsi="宋体"/>
                <w:vertAlign w:val="superscript"/>
              </w:rPr>
              <w:t>t</w:t>
            </w:r>
          </w:p>
        </w:tc>
      </w:tr>
      <w:tr w:rsidR="00D65BC6" w:rsidRPr="00996E0C" w14:paraId="64B9D660" w14:textId="77777777" w:rsidTr="00D65BC6">
        <w:trPr>
          <w:jc w:val="center"/>
        </w:trPr>
        <w:tc>
          <w:tcPr>
            <w:tcW w:w="2518" w:type="dxa"/>
            <w:gridSpan w:val="2"/>
          </w:tcPr>
          <w:p w14:paraId="2DA07BDE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  <w:b/>
                <w:bCs/>
              </w:rPr>
            </w:pPr>
            <w:r w:rsidRPr="00996E0C">
              <w:rPr>
                <w:rFonts w:hAnsi="宋体" w:hint="eastAsia"/>
              </w:rPr>
              <w:t>结论</w:t>
            </w:r>
          </w:p>
        </w:tc>
        <w:tc>
          <w:tcPr>
            <w:tcW w:w="7290" w:type="dxa"/>
            <w:gridSpan w:val="5"/>
          </w:tcPr>
          <w:p w14:paraId="00BCC40D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</w:rPr>
            </w:pPr>
            <w:r w:rsidRPr="00996E0C">
              <w:rPr>
                <w:rFonts w:hAnsi="宋体"/>
                <w:b/>
                <w:bCs/>
              </w:rPr>
              <w:t xml:space="preserve"> 合格</w:t>
            </w:r>
          </w:p>
        </w:tc>
      </w:tr>
      <w:tr w:rsidR="00D65BC6" w:rsidRPr="00996E0C" w14:paraId="74DE78F4" w14:textId="77777777" w:rsidTr="00D65BC6">
        <w:trPr>
          <w:jc w:val="center"/>
        </w:trPr>
        <w:tc>
          <w:tcPr>
            <w:tcW w:w="980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8620ECC" w14:textId="77777777" w:rsidR="00D65BC6" w:rsidRPr="00996E0C" w:rsidRDefault="00D65BC6" w:rsidP="00216138">
            <w:pPr>
              <w:spacing w:before="20" w:after="20"/>
              <w:rPr>
                <w:rFonts w:hAnsi="宋体" w:cs="Times New Roman"/>
              </w:rPr>
            </w:pPr>
          </w:p>
        </w:tc>
      </w:tr>
    </w:tbl>
    <w:p w14:paraId="49B49120" w14:textId="77777777" w:rsidR="00D65BC6" w:rsidRDefault="00D65BC6">
      <w:pPr>
        <w:sectPr w:rsidR="00D65BC6" w:rsidSect="00745793">
          <w:pgSz w:w="11906" w:h="16838"/>
          <w:pgMar w:top="1440" w:right="567" w:bottom="1440" w:left="567" w:header="851" w:footer="992" w:gutter="0"/>
          <w:cols w:space="0"/>
          <w:docGrid w:type="lines" w:linePitch="317"/>
        </w:sectPr>
      </w:pPr>
    </w:p>
    <w:tbl>
      <w:tblPr>
        <w:tblW w:w="98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72"/>
        <w:gridCol w:w="870"/>
        <w:gridCol w:w="743"/>
        <w:gridCol w:w="607"/>
        <w:gridCol w:w="270"/>
        <w:gridCol w:w="2432"/>
        <w:gridCol w:w="130"/>
        <w:gridCol w:w="2028"/>
      </w:tblGrid>
      <w:tr w:rsidR="004B5450" w:rsidRPr="00031EE9" w14:paraId="0FFB40AD" w14:textId="77777777" w:rsidTr="00823F22">
        <w:trPr>
          <w:jc w:val="center"/>
        </w:trPr>
        <w:tc>
          <w:tcPr>
            <w:tcW w:w="3618" w:type="dxa"/>
            <w:gridSpan w:val="3"/>
            <w:tcBorders>
              <w:top w:val="single" w:sz="12" w:space="0" w:color="auto"/>
            </w:tcBorders>
            <w:vAlign w:val="center"/>
          </w:tcPr>
          <w:p w14:paraId="3328D188" w14:textId="77777777" w:rsidR="004B5450" w:rsidRPr="00031EE9" w:rsidRDefault="004B5450" w:rsidP="004B5450">
            <w:pPr>
              <w:widowControl/>
              <w:jc w:val="center"/>
              <w:rPr>
                <w:rFonts w:hAnsi="宋体" w:cs="Times New Roman"/>
              </w:rPr>
            </w:pPr>
            <w:r w:rsidRPr="00031EE9">
              <w:rPr>
                <w:rFonts w:hAnsi="宋体" w:hint="eastAsia"/>
                <w:b/>
                <w:bCs/>
              </w:rPr>
              <w:lastRenderedPageBreak/>
              <w:t>内压椭圆封头设计</w:t>
            </w:r>
          </w:p>
        </w:tc>
        <w:tc>
          <w:tcPr>
            <w:tcW w:w="1350" w:type="dxa"/>
            <w:gridSpan w:val="2"/>
            <w:tcBorders>
              <w:top w:val="single" w:sz="12" w:space="0" w:color="auto"/>
            </w:tcBorders>
            <w:vAlign w:val="center"/>
          </w:tcPr>
          <w:p w14:paraId="3FFB1583" w14:textId="77777777" w:rsidR="004B5450" w:rsidRPr="00031EE9" w:rsidRDefault="004B5450" w:rsidP="004B5450">
            <w:pPr>
              <w:widowControl/>
              <w:jc w:val="center"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计算单位</w:t>
            </w:r>
          </w:p>
        </w:tc>
        <w:tc>
          <w:tcPr>
            <w:tcW w:w="4860" w:type="dxa"/>
            <w:gridSpan w:val="4"/>
            <w:tcBorders>
              <w:top w:val="single" w:sz="12" w:space="0" w:color="auto"/>
            </w:tcBorders>
          </w:tcPr>
          <w:p w14:paraId="1E752AE4" w14:textId="503EB7EC" w:rsidR="004B5450" w:rsidRPr="00031EE9" w:rsidRDefault="004B5450" w:rsidP="004B5450">
            <w:pPr>
              <w:widowControl/>
              <w:jc w:val="center"/>
              <w:rPr>
                <w:rFonts w:hAnsi="宋体" w:cs="Times New Roman"/>
              </w:rPr>
            </w:pPr>
            <w:r>
              <w:rPr>
                <w:rFonts w:hAnsi="宋体" w:hint="eastAsia"/>
                <w:b/>
                <w:bCs/>
              </w:rPr>
              <w:t>常州工程职业技术学院</w:t>
            </w:r>
          </w:p>
        </w:tc>
      </w:tr>
      <w:tr w:rsidR="004B5450" w:rsidRPr="00031EE9" w14:paraId="306324B8" w14:textId="77777777" w:rsidTr="004B5450">
        <w:trPr>
          <w:jc w:val="center"/>
        </w:trPr>
        <w:tc>
          <w:tcPr>
            <w:tcW w:w="5238" w:type="dxa"/>
            <w:gridSpan w:val="6"/>
            <w:vAlign w:val="center"/>
          </w:tcPr>
          <w:p w14:paraId="34ECEA24" w14:textId="77777777" w:rsidR="004B5450" w:rsidRPr="00031EE9" w:rsidRDefault="004B5450" w:rsidP="004B5450">
            <w:pPr>
              <w:widowControl/>
              <w:jc w:val="center"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计算所依据的标准</w:t>
            </w:r>
          </w:p>
        </w:tc>
        <w:tc>
          <w:tcPr>
            <w:tcW w:w="4590" w:type="dxa"/>
            <w:gridSpan w:val="3"/>
            <w:vAlign w:val="center"/>
          </w:tcPr>
          <w:p w14:paraId="7FDF30E1" w14:textId="77777777" w:rsidR="004B5450" w:rsidRPr="00031EE9" w:rsidRDefault="004B5450" w:rsidP="004B5450">
            <w:pPr>
              <w:widowControl/>
              <w:jc w:val="center"/>
              <w:rPr>
                <w:rFonts w:hAnsi="宋体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GB 150.3-2011 </w:t>
            </w:r>
          </w:p>
        </w:tc>
      </w:tr>
      <w:tr w:rsidR="004B5450" w:rsidRPr="00031EE9" w14:paraId="6922D296" w14:textId="77777777" w:rsidTr="004B5450">
        <w:trPr>
          <w:jc w:val="center"/>
        </w:trPr>
        <w:tc>
          <w:tcPr>
            <w:tcW w:w="5238" w:type="dxa"/>
            <w:gridSpan w:val="6"/>
            <w:vAlign w:val="center"/>
          </w:tcPr>
          <w:p w14:paraId="66847FC8" w14:textId="77777777" w:rsidR="004B5450" w:rsidRPr="00031EE9" w:rsidRDefault="004B5450" w:rsidP="004B5450">
            <w:pPr>
              <w:widowControl/>
              <w:jc w:val="center"/>
              <w:rPr>
                <w:rFonts w:hAnsi="宋体" w:cs="Times New Roman"/>
                <w:b/>
                <w:bCs/>
              </w:rPr>
            </w:pPr>
            <w:r w:rsidRPr="00031EE9">
              <w:rPr>
                <w:rFonts w:hAnsi="宋体" w:hint="eastAsia"/>
              </w:rPr>
              <w:t>计算条件</w:t>
            </w:r>
          </w:p>
        </w:tc>
        <w:tc>
          <w:tcPr>
            <w:tcW w:w="4590" w:type="dxa"/>
            <w:gridSpan w:val="3"/>
            <w:vAlign w:val="center"/>
          </w:tcPr>
          <w:p w14:paraId="04270CCD" w14:textId="77777777" w:rsidR="004B5450" w:rsidRPr="00031EE9" w:rsidRDefault="004B5450" w:rsidP="004B5450">
            <w:pPr>
              <w:widowControl/>
              <w:jc w:val="center"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椭圆封头简图</w:t>
            </w:r>
          </w:p>
        </w:tc>
      </w:tr>
      <w:tr w:rsidR="004B5450" w:rsidRPr="00031EE9" w14:paraId="6E8F0B92" w14:textId="77777777" w:rsidTr="004B5450">
        <w:trPr>
          <w:jc w:val="center"/>
        </w:trPr>
        <w:tc>
          <w:tcPr>
            <w:tcW w:w="2376" w:type="dxa"/>
            <w:vAlign w:val="center"/>
          </w:tcPr>
          <w:p w14:paraId="77F5B495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计算压力</w:t>
            </w: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宋体"/>
                <w:i/>
                <w:iCs/>
              </w:rPr>
              <w:t>P</w:t>
            </w:r>
            <w:r w:rsidRPr="00031EE9">
              <w:rPr>
                <w:rFonts w:hAnsi="宋体"/>
                <w:vertAlign w:val="subscript"/>
              </w:rPr>
              <w:t>c</w:t>
            </w:r>
          </w:p>
        </w:tc>
        <w:tc>
          <w:tcPr>
            <w:tcW w:w="1985" w:type="dxa"/>
            <w:gridSpan w:val="3"/>
            <w:vAlign w:val="center"/>
          </w:tcPr>
          <w:p w14:paraId="281DAE25" w14:textId="77777777" w:rsidR="004B5450" w:rsidRPr="00031EE9" w:rsidRDefault="004B5450" w:rsidP="004B5450">
            <w:pPr>
              <w:widowControl/>
              <w:rPr>
                <w:rFonts w:hAnsi="宋体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 1.20</w:t>
            </w:r>
          </w:p>
        </w:tc>
        <w:tc>
          <w:tcPr>
            <w:tcW w:w="877" w:type="dxa"/>
            <w:gridSpan w:val="2"/>
            <w:vAlign w:val="center"/>
          </w:tcPr>
          <w:p w14:paraId="15AE7838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>MPa</w:t>
            </w:r>
          </w:p>
        </w:tc>
        <w:tc>
          <w:tcPr>
            <w:tcW w:w="4590" w:type="dxa"/>
            <w:gridSpan w:val="3"/>
            <w:vMerge w:val="restart"/>
            <w:vAlign w:val="center"/>
          </w:tcPr>
          <w:p w14:paraId="6146A75A" w14:textId="369DE28B" w:rsidR="004B5450" w:rsidRPr="00031EE9" w:rsidRDefault="004B5450" w:rsidP="004B5450">
            <w:pPr>
              <w:widowControl/>
              <w:jc w:val="center"/>
              <w:rPr>
                <w:rFonts w:hAnsi="宋体" w:cs="Times New Roman"/>
              </w:rPr>
            </w:pPr>
            <w:r w:rsidRPr="00031EE9">
              <w:rPr>
                <w:rFonts w:hAnsi="宋体" w:cs="Times New Roman"/>
                <w:noProof/>
              </w:rPr>
              <w:drawing>
                <wp:inline distT="0" distB="0" distL="0" distR="0" wp14:anchorId="4DE5FF8B" wp14:editId="7B2431F8">
                  <wp:extent cx="2133600" cy="9906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450" w:rsidRPr="00031EE9" w14:paraId="783DCE82" w14:textId="77777777" w:rsidTr="004B5450">
        <w:trPr>
          <w:jc w:val="center"/>
        </w:trPr>
        <w:tc>
          <w:tcPr>
            <w:tcW w:w="2376" w:type="dxa"/>
            <w:vAlign w:val="center"/>
          </w:tcPr>
          <w:p w14:paraId="00BBE51E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设计温度</w:t>
            </w:r>
            <w:r w:rsidRPr="00031EE9">
              <w:rPr>
                <w:rFonts w:hAnsi="宋体"/>
                <w:i/>
                <w:iCs/>
              </w:rPr>
              <w:t xml:space="preserve"> t</w:t>
            </w:r>
          </w:p>
        </w:tc>
        <w:tc>
          <w:tcPr>
            <w:tcW w:w="1985" w:type="dxa"/>
            <w:gridSpan w:val="3"/>
            <w:vAlign w:val="center"/>
          </w:tcPr>
          <w:p w14:paraId="435153CA" w14:textId="77777777" w:rsidR="004B5450" w:rsidRPr="00031EE9" w:rsidRDefault="004B5450" w:rsidP="004B5450">
            <w:pPr>
              <w:widowControl/>
              <w:rPr>
                <w:rFonts w:hAnsi="宋体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 30.00</w:t>
            </w:r>
          </w:p>
        </w:tc>
        <w:tc>
          <w:tcPr>
            <w:tcW w:w="877" w:type="dxa"/>
            <w:gridSpan w:val="2"/>
            <w:vAlign w:val="center"/>
          </w:tcPr>
          <w:p w14:paraId="22084673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Symbol" w:cs="Times New Roman" w:hint="eastAsia"/>
              </w:rPr>
              <w:sym w:font="Symbol" w:char="F0B0"/>
            </w:r>
            <w:r w:rsidRPr="00031EE9">
              <w:rPr>
                <w:rFonts w:hAnsi="宋体"/>
              </w:rPr>
              <w:t xml:space="preserve"> C</w:t>
            </w:r>
          </w:p>
        </w:tc>
        <w:tc>
          <w:tcPr>
            <w:tcW w:w="4590" w:type="dxa"/>
            <w:gridSpan w:val="3"/>
            <w:vMerge/>
            <w:vAlign w:val="center"/>
          </w:tcPr>
          <w:p w14:paraId="32837575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</w:p>
        </w:tc>
      </w:tr>
      <w:tr w:rsidR="004B5450" w:rsidRPr="00031EE9" w14:paraId="4EA5CF86" w14:textId="77777777" w:rsidTr="004B5450">
        <w:trPr>
          <w:jc w:val="center"/>
        </w:trPr>
        <w:tc>
          <w:tcPr>
            <w:tcW w:w="2376" w:type="dxa"/>
            <w:vAlign w:val="center"/>
          </w:tcPr>
          <w:p w14:paraId="76285C97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内径</w:t>
            </w: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宋体"/>
                <w:i/>
                <w:iCs/>
              </w:rPr>
              <w:t>D</w:t>
            </w:r>
            <w:r w:rsidRPr="00031EE9">
              <w:rPr>
                <w:rFonts w:hAnsi="宋体"/>
                <w:vertAlign w:val="subscript"/>
              </w:rPr>
              <w:t>i</w:t>
            </w:r>
          </w:p>
        </w:tc>
        <w:tc>
          <w:tcPr>
            <w:tcW w:w="1985" w:type="dxa"/>
            <w:gridSpan w:val="3"/>
            <w:vAlign w:val="center"/>
          </w:tcPr>
          <w:p w14:paraId="0575075E" w14:textId="77777777" w:rsidR="004B5450" w:rsidRPr="00031EE9" w:rsidRDefault="004B5450" w:rsidP="004B5450">
            <w:pPr>
              <w:widowControl/>
              <w:rPr>
                <w:rFonts w:hAnsi="宋体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 1100.00</w:t>
            </w:r>
          </w:p>
        </w:tc>
        <w:tc>
          <w:tcPr>
            <w:tcW w:w="877" w:type="dxa"/>
            <w:gridSpan w:val="2"/>
            <w:vAlign w:val="center"/>
          </w:tcPr>
          <w:p w14:paraId="75A85406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>mm</w:t>
            </w:r>
          </w:p>
        </w:tc>
        <w:tc>
          <w:tcPr>
            <w:tcW w:w="4590" w:type="dxa"/>
            <w:gridSpan w:val="3"/>
            <w:vMerge/>
            <w:vAlign w:val="center"/>
          </w:tcPr>
          <w:p w14:paraId="55AC50D5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</w:p>
        </w:tc>
      </w:tr>
      <w:tr w:rsidR="004B5450" w:rsidRPr="00031EE9" w14:paraId="1B2B9CF6" w14:textId="77777777" w:rsidTr="004B5450">
        <w:trPr>
          <w:jc w:val="center"/>
        </w:trPr>
        <w:tc>
          <w:tcPr>
            <w:tcW w:w="2376" w:type="dxa"/>
            <w:vAlign w:val="center"/>
          </w:tcPr>
          <w:p w14:paraId="4A1720D8" w14:textId="77777777" w:rsidR="004B5450" w:rsidRPr="00031EE9" w:rsidRDefault="004B5450" w:rsidP="004B5450">
            <w:pPr>
              <w:widowControl/>
              <w:rPr>
                <w:rFonts w:hAnsi="宋体" w:cs="Times New Roman"/>
                <w:noProof/>
              </w:rPr>
            </w:pPr>
            <w:r w:rsidRPr="00031EE9">
              <w:rPr>
                <w:rFonts w:hAnsi="宋体" w:hint="eastAsia"/>
              </w:rPr>
              <w:t>曲面深度</w:t>
            </w: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宋体"/>
                <w:i/>
                <w:iCs/>
              </w:rPr>
              <w:t>h</w:t>
            </w:r>
            <w:r w:rsidRPr="00031EE9">
              <w:rPr>
                <w:rFonts w:hAnsi="宋体"/>
                <w:vertAlign w:val="subscript"/>
              </w:rPr>
              <w:t>i</w:t>
            </w:r>
          </w:p>
        </w:tc>
        <w:tc>
          <w:tcPr>
            <w:tcW w:w="1985" w:type="dxa"/>
            <w:gridSpan w:val="3"/>
            <w:vAlign w:val="center"/>
          </w:tcPr>
          <w:p w14:paraId="7453DE26" w14:textId="77777777" w:rsidR="004B5450" w:rsidRPr="00031EE9" w:rsidRDefault="004B5450" w:rsidP="004B5450">
            <w:pPr>
              <w:widowControl/>
              <w:rPr>
                <w:rFonts w:hAnsi="宋体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 300.00</w:t>
            </w:r>
          </w:p>
        </w:tc>
        <w:tc>
          <w:tcPr>
            <w:tcW w:w="877" w:type="dxa"/>
            <w:gridSpan w:val="2"/>
            <w:vAlign w:val="center"/>
          </w:tcPr>
          <w:p w14:paraId="507E5648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>mm</w:t>
            </w:r>
          </w:p>
        </w:tc>
        <w:tc>
          <w:tcPr>
            <w:tcW w:w="4590" w:type="dxa"/>
            <w:gridSpan w:val="3"/>
            <w:vMerge/>
            <w:vAlign w:val="center"/>
          </w:tcPr>
          <w:p w14:paraId="19C0F960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</w:p>
        </w:tc>
      </w:tr>
      <w:tr w:rsidR="004B5450" w:rsidRPr="00031EE9" w14:paraId="71D7FCE3" w14:textId="77777777" w:rsidTr="004B5450">
        <w:trPr>
          <w:jc w:val="center"/>
        </w:trPr>
        <w:tc>
          <w:tcPr>
            <w:tcW w:w="2376" w:type="dxa"/>
            <w:vAlign w:val="center"/>
          </w:tcPr>
          <w:p w14:paraId="73314EF9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材料</w:t>
            </w:r>
          </w:p>
        </w:tc>
        <w:tc>
          <w:tcPr>
            <w:tcW w:w="2862" w:type="dxa"/>
            <w:gridSpan w:val="5"/>
            <w:vAlign w:val="center"/>
          </w:tcPr>
          <w:p w14:paraId="45AF9CD8" w14:textId="77777777" w:rsidR="004B5450" w:rsidRPr="00031EE9" w:rsidRDefault="004B5450" w:rsidP="004B5450">
            <w:pPr>
              <w:widowControl/>
              <w:rPr>
                <w:rFonts w:hAnsi="宋体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 Q345R   (板材)</w:t>
            </w:r>
          </w:p>
        </w:tc>
        <w:tc>
          <w:tcPr>
            <w:tcW w:w="4590" w:type="dxa"/>
            <w:gridSpan w:val="3"/>
            <w:vMerge/>
            <w:vAlign w:val="center"/>
          </w:tcPr>
          <w:p w14:paraId="7D20E401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</w:p>
        </w:tc>
      </w:tr>
      <w:tr w:rsidR="004B5450" w:rsidRPr="00031EE9" w14:paraId="52CF8248" w14:textId="77777777" w:rsidTr="004B5450">
        <w:trPr>
          <w:jc w:val="center"/>
        </w:trPr>
        <w:tc>
          <w:tcPr>
            <w:tcW w:w="2376" w:type="dxa"/>
            <w:tcBorders>
              <w:bottom w:val="nil"/>
            </w:tcBorders>
            <w:vAlign w:val="center"/>
          </w:tcPr>
          <w:p w14:paraId="060D7A7E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设计温度许用应力</w:t>
            </w: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Symbol" w:cs="Times New Roman" w:hint="eastAsia"/>
              </w:rPr>
              <w:sym w:font="Symbol" w:char="F05B"/>
            </w:r>
            <w:r w:rsidRPr="00031EE9">
              <w:rPr>
                <w:rFonts w:hAnsi="Symbol" w:cs="Times New Roman" w:hint="eastAsia"/>
              </w:rPr>
              <w:sym w:font="Symbol" w:char="F073"/>
            </w:r>
            <w:r w:rsidRPr="00031EE9">
              <w:rPr>
                <w:rFonts w:hAnsi="Symbol" w:cs="Times New Roman" w:hint="eastAsia"/>
              </w:rPr>
              <w:sym w:font="Symbol" w:char="F05D"/>
            </w:r>
            <w:r w:rsidRPr="00031EE9">
              <w:rPr>
                <w:rFonts w:hAnsi="宋体"/>
                <w:vertAlign w:val="superscript"/>
              </w:rPr>
              <w:t>t</w:t>
            </w:r>
          </w:p>
        </w:tc>
        <w:tc>
          <w:tcPr>
            <w:tcW w:w="1985" w:type="dxa"/>
            <w:gridSpan w:val="3"/>
            <w:vAlign w:val="center"/>
          </w:tcPr>
          <w:p w14:paraId="4E20E826" w14:textId="77777777" w:rsidR="004B5450" w:rsidRPr="00031EE9" w:rsidRDefault="004B5450" w:rsidP="004B5450">
            <w:pPr>
              <w:widowControl/>
              <w:rPr>
                <w:rFonts w:hAnsi="宋体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 189.00</w:t>
            </w:r>
          </w:p>
        </w:tc>
        <w:tc>
          <w:tcPr>
            <w:tcW w:w="877" w:type="dxa"/>
            <w:gridSpan w:val="2"/>
            <w:vAlign w:val="center"/>
          </w:tcPr>
          <w:p w14:paraId="5F76D25E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>MPa</w:t>
            </w:r>
          </w:p>
        </w:tc>
        <w:tc>
          <w:tcPr>
            <w:tcW w:w="4590" w:type="dxa"/>
            <w:gridSpan w:val="3"/>
            <w:vMerge/>
            <w:vAlign w:val="center"/>
          </w:tcPr>
          <w:p w14:paraId="6C7154CF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</w:p>
        </w:tc>
      </w:tr>
      <w:tr w:rsidR="004B5450" w:rsidRPr="00031EE9" w14:paraId="7A01CD2D" w14:textId="77777777" w:rsidTr="004B5450">
        <w:trPr>
          <w:jc w:val="center"/>
        </w:trPr>
        <w:tc>
          <w:tcPr>
            <w:tcW w:w="2376" w:type="dxa"/>
            <w:vAlign w:val="center"/>
          </w:tcPr>
          <w:p w14:paraId="7DC5F25F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试验温度许用应力</w:t>
            </w: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Symbol" w:cs="Times New Roman" w:hint="eastAsia"/>
              </w:rPr>
              <w:sym w:font="Symbol" w:char="F05B"/>
            </w:r>
            <w:r w:rsidRPr="00031EE9">
              <w:rPr>
                <w:rFonts w:hAnsi="Symbol" w:cs="Times New Roman" w:hint="eastAsia"/>
              </w:rPr>
              <w:sym w:font="Symbol" w:char="F073"/>
            </w:r>
            <w:r w:rsidRPr="00031EE9">
              <w:rPr>
                <w:rFonts w:hAnsi="Symbol" w:cs="Times New Roman" w:hint="eastAsia"/>
              </w:rPr>
              <w:sym w:font="Symbol" w:char="F05D"/>
            </w:r>
          </w:p>
        </w:tc>
        <w:tc>
          <w:tcPr>
            <w:tcW w:w="1985" w:type="dxa"/>
            <w:gridSpan w:val="3"/>
            <w:vAlign w:val="center"/>
          </w:tcPr>
          <w:p w14:paraId="2DF02E22" w14:textId="77777777" w:rsidR="004B5450" w:rsidRPr="00031EE9" w:rsidRDefault="004B5450" w:rsidP="004B5450">
            <w:pPr>
              <w:widowControl/>
              <w:rPr>
                <w:rFonts w:hAnsi="宋体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 189.00</w:t>
            </w:r>
          </w:p>
        </w:tc>
        <w:tc>
          <w:tcPr>
            <w:tcW w:w="877" w:type="dxa"/>
            <w:gridSpan w:val="2"/>
            <w:tcBorders>
              <w:top w:val="nil"/>
              <w:bottom w:val="nil"/>
            </w:tcBorders>
            <w:vAlign w:val="center"/>
          </w:tcPr>
          <w:p w14:paraId="72269F7F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>MPa</w:t>
            </w:r>
          </w:p>
        </w:tc>
        <w:tc>
          <w:tcPr>
            <w:tcW w:w="4590" w:type="dxa"/>
            <w:gridSpan w:val="3"/>
            <w:vMerge/>
            <w:vAlign w:val="center"/>
          </w:tcPr>
          <w:p w14:paraId="4EC1C079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</w:p>
        </w:tc>
      </w:tr>
      <w:tr w:rsidR="004B5450" w:rsidRPr="00031EE9" w14:paraId="2AD3A34F" w14:textId="77777777" w:rsidTr="004B5450">
        <w:trPr>
          <w:jc w:val="center"/>
        </w:trPr>
        <w:tc>
          <w:tcPr>
            <w:tcW w:w="2376" w:type="dxa"/>
            <w:vAlign w:val="center"/>
          </w:tcPr>
          <w:p w14:paraId="322934C7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钢板负偏差</w:t>
            </w: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宋体"/>
                <w:i/>
                <w:iCs/>
              </w:rPr>
              <w:t>C</w:t>
            </w:r>
            <w:r w:rsidRPr="00031EE9">
              <w:rPr>
                <w:rFonts w:hAnsi="宋体"/>
                <w:vertAlign w:val="subscript"/>
              </w:rPr>
              <w:t>1</w:t>
            </w:r>
          </w:p>
        </w:tc>
        <w:tc>
          <w:tcPr>
            <w:tcW w:w="1985" w:type="dxa"/>
            <w:gridSpan w:val="3"/>
            <w:vAlign w:val="center"/>
          </w:tcPr>
          <w:p w14:paraId="71DA92D4" w14:textId="77777777" w:rsidR="004B5450" w:rsidRPr="00031EE9" w:rsidRDefault="004B5450" w:rsidP="004B5450">
            <w:pPr>
              <w:widowControl/>
              <w:rPr>
                <w:rFonts w:hAnsi="宋体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 0.30</w:t>
            </w:r>
          </w:p>
        </w:tc>
        <w:tc>
          <w:tcPr>
            <w:tcW w:w="877" w:type="dxa"/>
            <w:gridSpan w:val="2"/>
            <w:vAlign w:val="center"/>
          </w:tcPr>
          <w:p w14:paraId="693FB55E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>mm</w:t>
            </w:r>
          </w:p>
        </w:tc>
        <w:tc>
          <w:tcPr>
            <w:tcW w:w="4590" w:type="dxa"/>
            <w:gridSpan w:val="3"/>
            <w:vMerge/>
            <w:vAlign w:val="center"/>
          </w:tcPr>
          <w:p w14:paraId="4C1DB5C8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</w:p>
        </w:tc>
      </w:tr>
      <w:tr w:rsidR="004B5450" w:rsidRPr="00031EE9" w14:paraId="0F27EAD7" w14:textId="77777777" w:rsidTr="004B5450">
        <w:trPr>
          <w:jc w:val="center"/>
        </w:trPr>
        <w:tc>
          <w:tcPr>
            <w:tcW w:w="2376" w:type="dxa"/>
            <w:vAlign w:val="center"/>
          </w:tcPr>
          <w:p w14:paraId="142CC586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腐蚀裕量</w:t>
            </w: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宋体"/>
                <w:i/>
                <w:iCs/>
              </w:rPr>
              <w:t>C</w:t>
            </w:r>
            <w:r w:rsidRPr="00031EE9">
              <w:rPr>
                <w:rFonts w:hAnsi="宋体"/>
                <w:vertAlign w:val="subscript"/>
              </w:rPr>
              <w:t>2</w:t>
            </w:r>
          </w:p>
        </w:tc>
        <w:tc>
          <w:tcPr>
            <w:tcW w:w="1985" w:type="dxa"/>
            <w:gridSpan w:val="3"/>
            <w:vAlign w:val="center"/>
          </w:tcPr>
          <w:p w14:paraId="14A26586" w14:textId="77777777" w:rsidR="004B5450" w:rsidRPr="00031EE9" w:rsidRDefault="004B5450" w:rsidP="004B5450">
            <w:pPr>
              <w:widowControl/>
              <w:rPr>
                <w:rFonts w:hAnsi="宋体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 2.00</w:t>
            </w:r>
          </w:p>
        </w:tc>
        <w:tc>
          <w:tcPr>
            <w:tcW w:w="877" w:type="dxa"/>
            <w:gridSpan w:val="2"/>
            <w:tcBorders>
              <w:top w:val="nil"/>
              <w:bottom w:val="nil"/>
            </w:tcBorders>
            <w:vAlign w:val="center"/>
          </w:tcPr>
          <w:p w14:paraId="351D6FDE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>mm</w:t>
            </w:r>
          </w:p>
        </w:tc>
        <w:tc>
          <w:tcPr>
            <w:tcW w:w="4590" w:type="dxa"/>
            <w:gridSpan w:val="3"/>
            <w:vMerge/>
            <w:vAlign w:val="center"/>
          </w:tcPr>
          <w:p w14:paraId="4559553D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</w:p>
        </w:tc>
      </w:tr>
      <w:tr w:rsidR="004B5450" w:rsidRPr="00031EE9" w14:paraId="01DF4A01" w14:textId="77777777" w:rsidTr="004B5450">
        <w:trPr>
          <w:jc w:val="center"/>
        </w:trPr>
        <w:tc>
          <w:tcPr>
            <w:tcW w:w="2376" w:type="dxa"/>
            <w:vAlign w:val="center"/>
          </w:tcPr>
          <w:p w14:paraId="0969003E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焊接接头系数</w:t>
            </w: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Symbol" w:cs="Times New Roman" w:hint="eastAsia"/>
                <w:i/>
                <w:iCs/>
              </w:rPr>
              <w:sym w:font="Symbol" w:char="F066"/>
            </w:r>
          </w:p>
        </w:tc>
        <w:tc>
          <w:tcPr>
            <w:tcW w:w="2862" w:type="dxa"/>
            <w:gridSpan w:val="5"/>
            <w:vAlign w:val="center"/>
          </w:tcPr>
          <w:p w14:paraId="1C3AFE9A" w14:textId="77777777" w:rsidR="004B5450" w:rsidRPr="00031EE9" w:rsidRDefault="004B5450" w:rsidP="004B5450">
            <w:pPr>
              <w:widowControl/>
              <w:rPr>
                <w:rFonts w:hAnsi="宋体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 1.00</w:t>
            </w:r>
          </w:p>
        </w:tc>
        <w:tc>
          <w:tcPr>
            <w:tcW w:w="4590" w:type="dxa"/>
            <w:gridSpan w:val="3"/>
            <w:vMerge/>
            <w:vAlign w:val="center"/>
          </w:tcPr>
          <w:p w14:paraId="1E4616A4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</w:p>
        </w:tc>
      </w:tr>
      <w:tr w:rsidR="004B5450" w:rsidRPr="00031EE9" w14:paraId="5DB667A7" w14:textId="77777777" w:rsidTr="004B5450">
        <w:trPr>
          <w:jc w:val="center"/>
        </w:trPr>
        <w:tc>
          <w:tcPr>
            <w:tcW w:w="9828" w:type="dxa"/>
            <w:gridSpan w:val="9"/>
            <w:vAlign w:val="center"/>
          </w:tcPr>
          <w:p w14:paraId="6E26B338" w14:textId="77777777" w:rsidR="004B5450" w:rsidRPr="00031EE9" w:rsidRDefault="004B5450" w:rsidP="004B5450">
            <w:pPr>
              <w:jc w:val="center"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压力试验时应力校核</w:t>
            </w:r>
          </w:p>
        </w:tc>
      </w:tr>
      <w:tr w:rsidR="004B5450" w:rsidRPr="00031EE9" w14:paraId="76176739" w14:textId="77777777" w:rsidTr="004B5450">
        <w:trPr>
          <w:trHeight w:val="311"/>
          <w:jc w:val="center"/>
        </w:trPr>
        <w:tc>
          <w:tcPr>
            <w:tcW w:w="2748" w:type="dxa"/>
            <w:gridSpan w:val="2"/>
            <w:tcBorders>
              <w:right w:val="single" w:sz="4" w:space="0" w:color="auto"/>
            </w:tcBorders>
            <w:vAlign w:val="center"/>
          </w:tcPr>
          <w:p w14:paraId="39B34943" w14:textId="77777777" w:rsidR="004B5450" w:rsidRPr="00031EE9" w:rsidRDefault="004B5450" w:rsidP="004B5450">
            <w:pPr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压力试验类型</w:t>
            </w:r>
          </w:p>
        </w:tc>
        <w:tc>
          <w:tcPr>
            <w:tcW w:w="7080" w:type="dxa"/>
            <w:gridSpan w:val="7"/>
            <w:tcBorders>
              <w:left w:val="single" w:sz="4" w:space="0" w:color="auto"/>
            </w:tcBorders>
            <w:vAlign w:val="center"/>
          </w:tcPr>
          <w:p w14:paraId="2E0E4FC8" w14:textId="77777777" w:rsidR="004B5450" w:rsidRPr="00031EE9" w:rsidRDefault="004B5450" w:rsidP="004B5450">
            <w:pPr>
              <w:rPr>
                <w:rFonts w:hAnsi="宋体" w:cs="Times New Roman"/>
                <w:b/>
                <w:bCs/>
              </w:rPr>
            </w:pPr>
            <w:r w:rsidRPr="00031EE9">
              <w:rPr>
                <w:rFonts w:hAnsi="宋体" w:hint="eastAsia"/>
                <w:b/>
                <w:bCs/>
              </w:rPr>
              <w:t>液压试验</w:t>
            </w:r>
          </w:p>
        </w:tc>
      </w:tr>
      <w:tr w:rsidR="004B5450" w:rsidRPr="00031EE9" w14:paraId="3E5A3709" w14:textId="77777777" w:rsidTr="004B5450">
        <w:trPr>
          <w:jc w:val="center"/>
        </w:trPr>
        <w:tc>
          <w:tcPr>
            <w:tcW w:w="2748" w:type="dxa"/>
            <w:gridSpan w:val="2"/>
            <w:tcBorders>
              <w:right w:val="single" w:sz="4" w:space="0" w:color="auto"/>
            </w:tcBorders>
            <w:vAlign w:val="center"/>
          </w:tcPr>
          <w:p w14:paraId="7ADFDF0E" w14:textId="77777777" w:rsidR="004B5450" w:rsidRPr="00031EE9" w:rsidRDefault="004B5450" w:rsidP="004B5450">
            <w:pPr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试验压力值</w:t>
            </w:r>
          </w:p>
        </w:tc>
        <w:tc>
          <w:tcPr>
            <w:tcW w:w="5052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7D04E8" w14:textId="77777777" w:rsidR="004B5450" w:rsidRPr="00031EE9" w:rsidRDefault="004B5450" w:rsidP="004B5450">
            <w:pPr>
              <w:rPr>
                <w:rFonts w:hAnsi="宋体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 </w:t>
            </w:r>
            <w:r w:rsidRPr="00031EE9">
              <w:rPr>
                <w:rFonts w:hAnsi="宋体"/>
                <w:i/>
                <w:iCs/>
              </w:rPr>
              <w:t>P</w:t>
            </w:r>
            <w:r w:rsidRPr="00031EE9">
              <w:rPr>
                <w:rFonts w:hAnsi="宋体"/>
                <w:vertAlign w:val="subscript"/>
              </w:rPr>
              <w:t xml:space="preserve">T </w:t>
            </w:r>
            <w:r w:rsidRPr="00031EE9">
              <w:rPr>
                <w:rFonts w:hAnsi="宋体"/>
              </w:rPr>
              <w:t>= 1.25</w:t>
            </w:r>
            <w:r w:rsidRPr="00031EE9">
              <w:rPr>
                <w:rFonts w:hAnsi="宋体"/>
                <w:i/>
                <w:iCs/>
              </w:rPr>
              <w:t>P</w:t>
            </w:r>
            <w:r w:rsidRPr="00031EE9">
              <w:rPr>
                <w:rFonts w:hAnsi="宋体"/>
                <w:vertAlign w:val="subscript"/>
              </w:rPr>
              <w:t>c</w:t>
            </w:r>
            <w:r>
              <w:rPr>
                <w:position w:val="-28"/>
                <w:szCs w:val="21"/>
                <w:vertAlign w:val="superscript"/>
              </w:rPr>
              <w:object w:dxaOrig="499" w:dyaOrig="660" w14:anchorId="0B8960A0">
                <v:shape id="_x0000_i1030" type="#_x0000_t75" style="width:15.25pt;height:20.75pt" o:ole="" fillcolor="window">
                  <v:imagedata r:id="rId22" o:title=""/>
                </v:shape>
                <o:OLEObject Type="Embed" ProgID="Equation.3" ShapeID="_x0000_i1030" DrawAspect="Content" ObjectID="_1757150854" r:id="rId23"/>
              </w:object>
            </w:r>
            <w:r w:rsidRPr="00031EE9">
              <w:rPr>
                <w:rFonts w:hAnsi="宋体"/>
              </w:rPr>
              <w:t xml:space="preserve">= </w:t>
            </w:r>
            <w:r w:rsidRPr="00031EE9">
              <w:rPr>
                <w:rFonts w:hAnsi="宋体"/>
                <w:b/>
                <w:bCs/>
              </w:rPr>
              <w:t>1.5000</w:t>
            </w:r>
            <w:r>
              <w:rPr>
                <w:rFonts w:hAnsi="宋体"/>
                <w:b/>
                <w:bCs/>
              </w:rPr>
              <w:t xml:space="preserve">  </w:t>
            </w:r>
            <w:r w:rsidRPr="003625D5">
              <w:rPr>
                <w:rFonts w:hAnsi="宋体"/>
                <w:bCs/>
              </w:rPr>
              <w:t>(</w:t>
            </w:r>
            <w:r w:rsidRPr="003625D5">
              <w:rPr>
                <w:rFonts w:hAnsi="宋体" w:hint="eastAsia"/>
                <w:bCs/>
              </w:rPr>
              <w:t>或由用户输入</w:t>
            </w:r>
            <w:r w:rsidRPr="003625D5">
              <w:rPr>
                <w:rFonts w:hAnsi="宋体"/>
                <w:bCs/>
              </w:rPr>
              <w:t>)</w:t>
            </w:r>
          </w:p>
        </w:tc>
        <w:tc>
          <w:tcPr>
            <w:tcW w:w="2028" w:type="dxa"/>
            <w:tcBorders>
              <w:left w:val="single" w:sz="4" w:space="0" w:color="auto"/>
            </w:tcBorders>
            <w:vAlign w:val="center"/>
          </w:tcPr>
          <w:p w14:paraId="4C323CFB" w14:textId="77777777" w:rsidR="004B5450" w:rsidRPr="00031EE9" w:rsidRDefault="004B5450" w:rsidP="004B5450">
            <w:pPr>
              <w:rPr>
                <w:rFonts w:hAnsi="宋体"/>
              </w:rPr>
            </w:pPr>
            <w:r w:rsidRPr="00031EE9">
              <w:rPr>
                <w:rFonts w:hAnsi="宋体"/>
              </w:rPr>
              <w:t>MPa</w:t>
            </w:r>
          </w:p>
        </w:tc>
      </w:tr>
      <w:tr w:rsidR="004B5450" w:rsidRPr="00031EE9" w14:paraId="2835D58F" w14:textId="77777777" w:rsidTr="004B5450">
        <w:trPr>
          <w:jc w:val="center"/>
        </w:trPr>
        <w:tc>
          <w:tcPr>
            <w:tcW w:w="2748" w:type="dxa"/>
            <w:gridSpan w:val="2"/>
            <w:tcBorders>
              <w:right w:val="single" w:sz="4" w:space="0" w:color="auto"/>
            </w:tcBorders>
            <w:vAlign w:val="center"/>
          </w:tcPr>
          <w:p w14:paraId="25FE238C" w14:textId="77777777" w:rsidR="004B5450" w:rsidRPr="00031EE9" w:rsidRDefault="004B5450" w:rsidP="004B5450">
            <w:pPr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压力试验允许通过的应力</w:t>
            </w:r>
            <w:r w:rsidRPr="00031EE9">
              <w:rPr>
                <w:rFonts w:hAnsi="Symbol" w:cs="Times New Roman" w:hint="eastAsia"/>
              </w:rPr>
              <w:sym w:font="Symbol" w:char="F05B"/>
            </w:r>
            <w:r w:rsidRPr="00031EE9">
              <w:rPr>
                <w:rFonts w:hAnsi="Symbol" w:cs="Times New Roman" w:hint="eastAsia"/>
              </w:rPr>
              <w:sym w:font="Symbol" w:char="F073"/>
            </w:r>
            <w:r w:rsidRPr="00031EE9">
              <w:rPr>
                <w:rFonts w:hAnsi="Symbol" w:cs="Times New Roman" w:hint="eastAsia"/>
              </w:rPr>
              <w:sym w:font="Symbol" w:char="F05D"/>
            </w:r>
            <w:r w:rsidRPr="00031EE9">
              <w:rPr>
                <w:rFonts w:hAnsi="宋体"/>
                <w:vertAlign w:val="subscript"/>
              </w:rPr>
              <w:t>t</w:t>
            </w:r>
          </w:p>
        </w:tc>
        <w:tc>
          <w:tcPr>
            <w:tcW w:w="5052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66C15" w14:textId="77777777" w:rsidR="004B5450" w:rsidRPr="00031EE9" w:rsidRDefault="004B5450" w:rsidP="004B5450">
            <w:pPr>
              <w:rPr>
                <w:rFonts w:hAnsi="宋体" w:cs="Times New Roman"/>
              </w:rPr>
            </w:pPr>
            <w:r w:rsidRPr="00031EE9">
              <w:rPr>
                <w:rFonts w:hAnsi="Symbol" w:cs="Times New Roman" w:hint="eastAsia"/>
              </w:rPr>
              <w:sym w:font="Symbol" w:char="F05B"/>
            </w:r>
            <w:r w:rsidRPr="00031EE9">
              <w:rPr>
                <w:rFonts w:hAnsi="Symbol" w:cs="Times New Roman" w:hint="eastAsia"/>
                <w:i/>
                <w:iCs/>
              </w:rPr>
              <w:sym w:font="Symbol" w:char="F073"/>
            </w:r>
            <w:r w:rsidRPr="00031EE9">
              <w:rPr>
                <w:rFonts w:hAnsi="Symbol" w:cs="Times New Roman" w:hint="eastAsia"/>
              </w:rPr>
              <w:sym w:font="Symbol" w:char="F05D"/>
            </w:r>
            <w:r w:rsidRPr="00031EE9">
              <w:rPr>
                <w:rFonts w:hAnsi="宋体"/>
                <w:vertAlign w:val="subscript"/>
              </w:rPr>
              <w:t>T</w:t>
            </w:r>
            <w:r w:rsidRPr="00031EE9">
              <w:rPr>
                <w:rFonts w:hAnsi="Symbol" w:cs="Times New Roman" w:hint="eastAsia"/>
              </w:rPr>
              <w:sym w:font="Symbol" w:char="F0A3"/>
            </w:r>
            <w:r w:rsidRPr="00031EE9">
              <w:rPr>
                <w:rFonts w:hAnsi="宋体"/>
              </w:rPr>
              <w:t xml:space="preserve"> 0.90 </w:t>
            </w:r>
            <w:r w:rsidRPr="00031EE9">
              <w:rPr>
                <w:rFonts w:hAnsi="Symbol" w:cs="Times New Roman" w:hint="eastAsia"/>
              </w:rPr>
              <w:sym w:font="Symbol" w:char="F073"/>
            </w:r>
            <w:r w:rsidRPr="00031EE9">
              <w:rPr>
                <w:rFonts w:hAnsi="宋体"/>
                <w:vertAlign w:val="subscript"/>
              </w:rPr>
              <w:t>s</w:t>
            </w:r>
            <w:r w:rsidRPr="00031EE9">
              <w:rPr>
                <w:rFonts w:hAnsi="宋体"/>
              </w:rPr>
              <w:t xml:space="preserve"> =</w:t>
            </w:r>
            <w:r w:rsidRPr="00031EE9">
              <w:rPr>
                <w:rFonts w:hAnsi="宋体"/>
                <w:b/>
                <w:bCs/>
              </w:rPr>
              <w:t xml:space="preserve">  310.50</w:t>
            </w:r>
          </w:p>
        </w:tc>
        <w:tc>
          <w:tcPr>
            <w:tcW w:w="2028" w:type="dxa"/>
            <w:tcBorders>
              <w:left w:val="single" w:sz="4" w:space="0" w:color="auto"/>
            </w:tcBorders>
            <w:vAlign w:val="center"/>
          </w:tcPr>
          <w:p w14:paraId="088D1A47" w14:textId="77777777" w:rsidR="004B5450" w:rsidRPr="00031EE9" w:rsidRDefault="004B5450" w:rsidP="004B5450">
            <w:pPr>
              <w:rPr>
                <w:rFonts w:hAnsi="宋体"/>
              </w:rPr>
            </w:pPr>
            <w:r w:rsidRPr="00031EE9">
              <w:rPr>
                <w:rFonts w:hAnsi="宋体"/>
              </w:rPr>
              <w:t>MPa</w:t>
            </w:r>
          </w:p>
        </w:tc>
      </w:tr>
      <w:tr w:rsidR="004B5450" w:rsidRPr="00031EE9" w14:paraId="1A625B8C" w14:textId="77777777" w:rsidTr="004B5450">
        <w:trPr>
          <w:jc w:val="center"/>
        </w:trPr>
        <w:tc>
          <w:tcPr>
            <w:tcW w:w="2748" w:type="dxa"/>
            <w:gridSpan w:val="2"/>
            <w:tcBorders>
              <w:right w:val="single" w:sz="4" w:space="0" w:color="auto"/>
            </w:tcBorders>
            <w:vAlign w:val="center"/>
          </w:tcPr>
          <w:p w14:paraId="344E9888" w14:textId="77777777" w:rsidR="004B5450" w:rsidRPr="00031EE9" w:rsidRDefault="004B5450" w:rsidP="004B5450">
            <w:pPr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试验压力下封头的应力</w:t>
            </w:r>
          </w:p>
        </w:tc>
        <w:tc>
          <w:tcPr>
            <w:tcW w:w="5052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3E5B1E" w14:textId="77777777" w:rsidR="004B5450" w:rsidRPr="00031EE9" w:rsidRDefault="004B5450" w:rsidP="004B5450">
            <w:pPr>
              <w:rPr>
                <w:rFonts w:hAnsi="宋体" w:cs="Times New Roman"/>
              </w:rPr>
            </w:pPr>
            <w:r w:rsidRPr="00031EE9">
              <w:rPr>
                <w:rFonts w:hAnsi="Symbol" w:cs="Times New Roman" w:hint="eastAsia"/>
              </w:rPr>
              <w:sym w:font="Symbol" w:char="F073"/>
            </w:r>
            <w:r w:rsidRPr="00031EE9">
              <w:rPr>
                <w:rFonts w:hAnsi="宋体"/>
                <w:vertAlign w:val="subscript"/>
              </w:rPr>
              <w:t xml:space="preserve">T </w:t>
            </w:r>
            <w:r w:rsidRPr="00031EE9">
              <w:rPr>
                <w:rFonts w:hAnsi="宋体"/>
              </w:rPr>
              <w:t xml:space="preserve">= </w:t>
            </w:r>
            <w:r w:rsidRPr="00856928">
              <w:rPr>
                <w:rFonts w:cs="Times New Roman"/>
                <w:position w:val="-30"/>
              </w:rPr>
              <w:object w:dxaOrig="1719" w:dyaOrig="680" w14:anchorId="304C8788">
                <v:shape id="_x0000_i1031" type="#_x0000_t75" style="width:67.4pt;height:27.25pt" o:ole="" fillcolor="window">
                  <v:imagedata r:id="rId24" o:title=""/>
                </v:shape>
                <o:OLEObject Type="Embed" ProgID="Equation.3" ShapeID="_x0000_i1031" DrawAspect="Content" ObjectID="_1757150855" r:id="rId25"/>
              </w:object>
            </w:r>
            <w:r w:rsidRPr="00031EE9">
              <w:rPr>
                <w:rFonts w:hAnsi="宋体"/>
              </w:rPr>
              <w:t xml:space="preserve">= </w:t>
            </w:r>
            <w:r w:rsidRPr="00031EE9">
              <w:rPr>
                <w:rFonts w:hAnsi="宋体"/>
                <w:b/>
                <w:bCs/>
              </w:rPr>
              <w:t>199.61</w:t>
            </w:r>
          </w:p>
        </w:tc>
        <w:tc>
          <w:tcPr>
            <w:tcW w:w="2028" w:type="dxa"/>
            <w:tcBorders>
              <w:left w:val="single" w:sz="4" w:space="0" w:color="auto"/>
            </w:tcBorders>
            <w:vAlign w:val="center"/>
          </w:tcPr>
          <w:p w14:paraId="613A7333" w14:textId="77777777" w:rsidR="004B5450" w:rsidRPr="00031EE9" w:rsidRDefault="004B5450" w:rsidP="004B5450">
            <w:pPr>
              <w:rPr>
                <w:rFonts w:hAnsi="宋体"/>
              </w:rPr>
            </w:pPr>
            <w:r w:rsidRPr="00031EE9">
              <w:rPr>
                <w:rFonts w:hAnsi="宋体"/>
              </w:rPr>
              <w:t>MPa</w:t>
            </w:r>
          </w:p>
        </w:tc>
      </w:tr>
      <w:tr w:rsidR="004B5450" w:rsidRPr="00031EE9" w14:paraId="0500C275" w14:textId="77777777" w:rsidTr="004B5450">
        <w:trPr>
          <w:jc w:val="center"/>
        </w:trPr>
        <w:tc>
          <w:tcPr>
            <w:tcW w:w="2748" w:type="dxa"/>
            <w:gridSpan w:val="2"/>
            <w:tcBorders>
              <w:right w:val="single" w:sz="4" w:space="0" w:color="auto"/>
            </w:tcBorders>
            <w:vAlign w:val="center"/>
          </w:tcPr>
          <w:p w14:paraId="4A5ED28A" w14:textId="77777777" w:rsidR="004B5450" w:rsidRPr="00031EE9" w:rsidRDefault="004B5450" w:rsidP="004B5450">
            <w:pPr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校核条件</w:t>
            </w:r>
          </w:p>
        </w:tc>
        <w:tc>
          <w:tcPr>
            <w:tcW w:w="7080" w:type="dxa"/>
            <w:gridSpan w:val="7"/>
            <w:tcBorders>
              <w:left w:val="single" w:sz="4" w:space="0" w:color="auto"/>
            </w:tcBorders>
            <w:vAlign w:val="center"/>
          </w:tcPr>
          <w:p w14:paraId="32BFD951" w14:textId="77777777" w:rsidR="004B5450" w:rsidRPr="00031EE9" w:rsidRDefault="004B5450" w:rsidP="004B5450">
            <w:pPr>
              <w:ind w:firstLineChars="50" w:firstLine="105"/>
              <w:rPr>
                <w:rFonts w:hAnsi="宋体" w:cs="Times New Roman"/>
              </w:rPr>
            </w:pPr>
            <w:r w:rsidRPr="00031EE9">
              <w:rPr>
                <w:rFonts w:hAnsi="Symbol" w:cs="Times New Roman" w:hint="eastAsia"/>
              </w:rPr>
              <w:sym w:font="Symbol" w:char="F073"/>
            </w:r>
            <w:r w:rsidRPr="00031EE9">
              <w:rPr>
                <w:rFonts w:hAnsi="宋体"/>
                <w:vertAlign w:val="subscript"/>
              </w:rPr>
              <w:t>T</w:t>
            </w:r>
            <w:r w:rsidRPr="00031EE9">
              <w:rPr>
                <w:rFonts w:hAnsi="Symbol" w:cs="Times New Roman" w:hint="eastAsia"/>
                <w:vertAlign w:val="subscript"/>
              </w:rPr>
              <w:sym w:font="Symbol" w:char="F0A3"/>
            </w: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Symbol" w:cs="Times New Roman" w:hint="eastAsia"/>
              </w:rPr>
              <w:sym w:font="Symbol" w:char="F05B"/>
            </w:r>
            <w:r w:rsidRPr="00031EE9">
              <w:rPr>
                <w:rFonts w:hAnsi="Symbol" w:cs="Times New Roman" w:hint="eastAsia"/>
              </w:rPr>
              <w:sym w:font="Symbol" w:char="F073"/>
            </w:r>
            <w:r w:rsidRPr="00031EE9">
              <w:rPr>
                <w:rFonts w:hAnsi="Symbol" w:cs="Times New Roman" w:hint="eastAsia"/>
              </w:rPr>
              <w:sym w:font="Symbol" w:char="F05D"/>
            </w:r>
            <w:r w:rsidRPr="00031EE9">
              <w:rPr>
                <w:rFonts w:hAnsi="宋体"/>
                <w:vertAlign w:val="subscript"/>
              </w:rPr>
              <w:t>T</w:t>
            </w:r>
          </w:p>
        </w:tc>
      </w:tr>
      <w:tr w:rsidR="004B5450" w:rsidRPr="00031EE9" w14:paraId="599C5C25" w14:textId="77777777" w:rsidTr="004B5450">
        <w:trPr>
          <w:jc w:val="center"/>
        </w:trPr>
        <w:tc>
          <w:tcPr>
            <w:tcW w:w="2748" w:type="dxa"/>
            <w:gridSpan w:val="2"/>
            <w:tcBorders>
              <w:right w:val="single" w:sz="4" w:space="0" w:color="auto"/>
            </w:tcBorders>
            <w:vAlign w:val="center"/>
          </w:tcPr>
          <w:p w14:paraId="0930C7AB" w14:textId="77777777" w:rsidR="004B5450" w:rsidRPr="00031EE9" w:rsidRDefault="004B5450" w:rsidP="004B5450">
            <w:pPr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校核结果</w:t>
            </w:r>
          </w:p>
        </w:tc>
        <w:tc>
          <w:tcPr>
            <w:tcW w:w="7080" w:type="dxa"/>
            <w:gridSpan w:val="7"/>
            <w:tcBorders>
              <w:left w:val="single" w:sz="4" w:space="0" w:color="auto"/>
            </w:tcBorders>
            <w:vAlign w:val="center"/>
          </w:tcPr>
          <w:p w14:paraId="2F689156" w14:textId="77777777" w:rsidR="004B5450" w:rsidRPr="00031EE9" w:rsidRDefault="004B5450" w:rsidP="004B5450">
            <w:pPr>
              <w:ind w:firstLineChars="50" w:firstLine="105"/>
              <w:rPr>
                <w:rFonts w:hAnsi="宋体"/>
                <w:b/>
                <w:bCs/>
              </w:rPr>
            </w:pPr>
            <w:r w:rsidRPr="00031EE9">
              <w:rPr>
                <w:rFonts w:hAnsi="宋体" w:hint="eastAsia"/>
                <w:b/>
                <w:bCs/>
              </w:rPr>
              <w:t>合格</w:t>
            </w:r>
          </w:p>
        </w:tc>
      </w:tr>
      <w:tr w:rsidR="004B5450" w:rsidRPr="00031EE9" w14:paraId="1B7768B4" w14:textId="77777777" w:rsidTr="004B5450">
        <w:trPr>
          <w:jc w:val="center"/>
        </w:trPr>
        <w:tc>
          <w:tcPr>
            <w:tcW w:w="9828" w:type="dxa"/>
            <w:gridSpan w:val="9"/>
            <w:vAlign w:val="center"/>
          </w:tcPr>
          <w:p w14:paraId="5E87D15B" w14:textId="77777777" w:rsidR="004B5450" w:rsidRPr="00031EE9" w:rsidRDefault="004B5450" w:rsidP="004B5450">
            <w:pPr>
              <w:jc w:val="center"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厚度及重量计算</w:t>
            </w:r>
          </w:p>
        </w:tc>
      </w:tr>
      <w:tr w:rsidR="004B5450" w:rsidRPr="00031EE9" w14:paraId="060AF9DA" w14:textId="77777777" w:rsidTr="004B5450">
        <w:trPr>
          <w:jc w:val="center"/>
        </w:trPr>
        <w:tc>
          <w:tcPr>
            <w:tcW w:w="2748" w:type="dxa"/>
            <w:gridSpan w:val="2"/>
            <w:tcBorders>
              <w:top w:val="nil"/>
            </w:tcBorders>
            <w:vAlign w:val="center"/>
          </w:tcPr>
          <w:p w14:paraId="4EF8704C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形状系数</w:t>
            </w:r>
          </w:p>
        </w:tc>
        <w:tc>
          <w:tcPr>
            <w:tcW w:w="7080" w:type="dxa"/>
            <w:gridSpan w:val="7"/>
            <w:vAlign w:val="center"/>
          </w:tcPr>
          <w:p w14:paraId="2BF8E236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/>
                <w:i/>
                <w:iCs/>
              </w:rPr>
              <w:t xml:space="preserve"> K </w:t>
            </w:r>
            <w:r w:rsidRPr="00031EE9">
              <w:rPr>
                <w:rFonts w:hAnsi="宋体"/>
              </w:rPr>
              <w:t xml:space="preserve">= </w:t>
            </w:r>
            <w:r w:rsidRPr="00031EE9">
              <w:rPr>
                <w:rFonts w:hAnsi="宋体" w:cs="Times New Roman"/>
                <w:position w:val="-44"/>
              </w:rPr>
              <w:object w:dxaOrig="1540" w:dyaOrig="999" w14:anchorId="02F84919">
                <v:shape id="_x0000_i1032" type="#_x0000_t75" style="width:60pt;height:38.75pt" o:ole="" fillcolor="window">
                  <v:imagedata r:id="rId26" o:title=""/>
                </v:shape>
                <o:OLEObject Type="Embed" ProgID="Equation.3" ShapeID="_x0000_i1032" DrawAspect="Content" ObjectID="_1757150856" r:id="rId27"/>
              </w:object>
            </w:r>
            <w:r w:rsidRPr="00031EE9">
              <w:rPr>
                <w:rFonts w:hAnsi="宋体"/>
              </w:rPr>
              <w:t xml:space="preserve"> = </w:t>
            </w:r>
            <w:r w:rsidRPr="00031EE9">
              <w:rPr>
                <w:rFonts w:hAnsi="宋体"/>
                <w:b/>
                <w:bCs/>
              </w:rPr>
              <w:t>0.8935</w:t>
            </w:r>
          </w:p>
        </w:tc>
      </w:tr>
      <w:tr w:rsidR="004B5450" w:rsidRPr="00031EE9" w14:paraId="0C74C840" w14:textId="77777777" w:rsidTr="004B5450">
        <w:trPr>
          <w:jc w:val="center"/>
        </w:trPr>
        <w:tc>
          <w:tcPr>
            <w:tcW w:w="2748" w:type="dxa"/>
            <w:gridSpan w:val="2"/>
            <w:tcBorders>
              <w:top w:val="nil"/>
            </w:tcBorders>
            <w:vAlign w:val="center"/>
          </w:tcPr>
          <w:p w14:paraId="6E1FD791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计算厚度</w:t>
            </w:r>
          </w:p>
        </w:tc>
        <w:tc>
          <w:tcPr>
            <w:tcW w:w="4922" w:type="dxa"/>
            <w:gridSpan w:val="5"/>
            <w:vAlign w:val="center"/>
          </w:tcPr>
          <w:p w14:paraId="569DB86E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Symbol" w:cs="Times New Roman" w:hint="eastAsia"/>
              </w:rPr>
              <w:sym w:font="Symbol" w:char="F064"/>
            </w:r>
            <w:r w:rsidRPr="00031EE9">
              <w:rPr>
                <w:rFonts w:hAnsi="宋体"/>
                <w:vertAlign w:val="subscript"/>
              </w:rPr>
              <w:t>h</w:t>
            </w:r>
            <w:r w:rsidRPr="00031EE9">
              <w:rPr>
                <w:rFonts w:hAnsi="宋体"/>
              </w:rPr>
              <w:t xml:space="preserve"> = </w:t>
            </w:r>
            <w:r w:rsidRPr="00031EE9">
              <w:rPr>
                <w:rFonts w:hAnsi="宋体" w:cs="Times New Roman"/>
                <w:position w:val="-18"/>
              </w:rPr>
              <w:object w:dxaOrig="940" w:dyaOrig="460" w14:anchorId="0A18EBA6">
                <v:shape id="_x0000_i1033" type="#_x0000_t75" style="width:62.75pt;height:30.45pt" o:ole="" fillcolor="window">
                  <v:imagedata r:id="rId28" o:title=""/>
                </v:shape>
                <o:OLEObject Type="Embed" ProgID="Equation.3" ShapeID="_x0000_i1033" DrawAspect="Content" ObjectID="_1757150857" r:id="rId29"/>
              </w:object>
            </w:r>
            <w:r w:rsidRPr="00031EE9">
              <w:rPr>
                <w:rFonts w:hAnsi="宋体"/>
                <w:b/>
                <w:bCs/>
              </w:rPr>
              <w:t xml:space="preserve"> = 3.13</w:t>
            </w:r>
          </w:p>
        </w:tc>
        <w:tc>
          <w:tcPr>
            <w:tcW w:w="2158" w:type="dxa"/>
            <w:gridSpan w:val="2"/>
            <w:vAlign w:val="center"/>
          </w:tcPr>
          <w:p w14:paraId="7BB93D62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>mm</w:t>
            </w:r>
          </w:p>
        </w:tc>
      </w:tr>
      <w:tr w:rsidR="004B5450" w:rsidRPr="00031EE9" w14:paraId="6D78A48C" w14:textId="77777777" w:rsidTr="004B5450">
        <w:trPr>
          <w:jc w:val="center"/>
        </w:trPr>
        <w:tc>
          <w:tcPr>
            <w:tcW w:w="2748" w:type="dxa"/>
            <w:gridSpan w:val="2"/>
            <w:vAlign w:val="center"/>
          </w:tcPr>
          <w:p w14:paraId="7732E53C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有效厚度</w:t>
            </w:r>
          </w:p>
        </w:tc>
        <w:tc>
          <w:tcPr>
            <w:tcW w:w="4922" w:type="dxa"/>
            <w:gridSpan w:val="5"/>
            <w:vAlign w:val="center"/>
          </w:tcPr>
          <w:p w14:paraId="76913285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Symbol" w:cs="Times New Roman" w:hint="eastAsia"/>
              </w:rPr>
              <w:sym w:font="Symbol" w:char="F064"/>
            </w:r>
            <w:r w:rsidRPr="00031EE9">
              <w:rPr>
                <w:rFonts w:hAnsi="宋体"/>
                <w:vertAlign w:val="subscript"/>
              </w:rPr>
              <w:t>eh</w:t>
            </w:r>
            <w:r w:rsidRPr="00031EE9">
              <w:rPr>
                <w:rFonts w:hAnsi="宋体"/>
              </w:rPr>
              <w:t xml:space="preserve"> =</w:t>
            </w:r>
            <w:r w:rsidRPr="00031EE9">
              <w:rPr>
                <w:rFonts w:hAnsi="Symbol" w:cs="Times New Roman" w:hint="eastAsia"/>
              </w:rPr>
              <w:sym w:font="Symbol" w:char="F064"/>
            </w:r>
            <w:r w:rsidRPr="00031EE9">
              <w:rPr>
                <w:rFonts w:hAnsi="宋体"/>
                <w:vertAlign w:val="subscript"/>
              </w:rPr>
              <w:t>nh</w:t>
            </w:r>
            <w:r w:rsidRPr="00031EE9">
              <w:rPr>
                <w:rFonts w:hAnsi="宋体"/>
              </w:rPr>
              <w:t xml:space="preserve"> - </w:t>
            </w:r>
            <w:r w:rsidRPr="00031EE9">
              <w:rPr>
                <w:rFonts w:hAnsi="宋体"/>
                <w:i/>
                <w:iCs/>
              </w:rPr>
              <w:t>C</w:t>
            </w:r>
            <w:r w:rsidRPr="00031EE9">
              <w:rPr>
                <w:rFonts w:hAnsi="宋体"/>
                <w:vertAlign w:val="subscript"/>
              </w:rPr>
              <w:t>1</w:t>
            </w:r>
            <w:r w:rsidRPr="00031EE9">
              <w:rPr>
                <w:rFonts w:hAnsi="宋体"/>
                <w:i/>
                <w:iCs/>
              </w:rPr>
              <w:t>- C</w:t>
            </w:r>
            <w:r w:rsidRPr="00031EE9">
              <w:rPr>
                <w:rFonts w:hAnsi="宋体"/>
                <w:vertAlign w:val="subscript"/>
              </w:rPr>
              <w:t>2</w:t>
            </w:r>
            <w:r w:rsidRPr="00031EE9">
              <w:rPr>
                <w:rFonts w:hAnsi="宋体"/>
              </w:rPr>
              <w:t xml:space="preserve">= </w:t>
            </w:r>
            <w:r w:rsidRPr="00031EE9">
              <w:rPr>
                <w:rFonts w:hAnsi="宋体"/>
                <w:b/>
                <w:bCs/>
              </w:rPr>
              <w:t>3.70</w:t>
            </w:r>
          </w:p>
        </w:tc>
        <w:tc>
          <w:tcPr>
            <w:tcW w:w="2158" w:type="dxa"/>
            <w:gridSpan w:val="2"/>
            <w:vAlign w:val="center"/>
          </w:tcPr>
          <w:p w14:paraId="3B4BFEBE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>mm</w:t>
            </w:r>
          </w:p>
        </w:tc>
      </w:tr>
      <w:tr w:rsidR="004B5450" w:rsidRPr="00031EE9" w14:paraId="2DFA1778" w14:textId="77777777" w:rsidTr="004B5450">
        <w:trPr>
          <w:jc w:val="center"/>
        </w:trPr>
        <w:tc>
          <w:tcPr>
            <w:tcW w:w="2748" w:type="dxa"/>
            <w:gridSpan w:val="2"/>
            <w:vAlign w:val="center"/>
          </w:tcPr>
          <w:p w14:paraId="484D93C8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最小厚度</w:t>
            </w:r>
          </w:p>
        </w:tc>
        <w:tc>
          <w:tcPr>
            <w:tcW w:w="4922" w:type="dxa"/>
            <w:gridSpan w:val="5"/>
            <w:vAlign w:val="center"/>
          </w:tcPr>
          <w:p w14:paraId="632B427C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Symbol" w:cs="Times New Roman" w:hint="eastAsia"/>
              </w:rPr>
              <w:sym w:font="Symbol" w:char="F064"/>
            </w:r>
            <w:r w:rsidRPr="00031EE9">
              <w:rPr>
                <w:rFonts w:hAnsi="宋体"/>
                <w:vertAlign w:val="subscript"/>
              </w:rPr>
              <w:t>min</w:t>
            </w:r>
            <w:r w:rsidRPr="00031EE9">
              <w:rPr>
                <w:rFonts w:hAnsi="宋体"/>
              </w:rPr>
              <w:t xml:space="preserve"> = </w:t>
            </w:r>
            <w:r w:rsidRPr="00031EE9">
              <w:rPr>
                <w:rFonts w:hAnsi="宋体"/>
                <w:b/>
                <w:bCs/>
              </w:rPr>
              <w:t>3.00</w:t>
            </w:r>
          </w:p>
        </w:tc>
        <w:tc>
          <w:tcPr>
            <w:tcW w:w="2158" w:type="dxa"/>
            <w:gridSpan w:val="2"/>
            <w:vAlign w:val="center"/>
          </w:tcPr>
          <w:p w14:paraId="0DA27F4B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>mm</w:t>
            </w:r>
          </w:p>
        </w:tc>
      </w:tr>
      <w:tr w:rsidR="004B5450" w:rsidRPr="00031EE9" w14:paraId="3E7AC821" w14:textId="77777777" w:rsidTr="004B5450">
        <w:trPr>
          <w:jc w:val="center"/>
        </w:trPr>
        <w:tc>
          <w:tcPr>
            <w:tcW w:w="2748" w:type="dxa"/>
            <w:gridSpan w:val="2"/>
            <w:vAlign w:val="center"/>
          </w:tcPr>
          <w:p w14:paraId="6E632B69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名义厚度</w:t>
            </w:r>
          </w:p>
        </w:tc>
        <w:tc>
          <w:tcPr>
            <w:tcW w:w="4922" w:type="dxa"/>
            <w:gridSpan w:val="5"/>
            <w:vAlign w:val="center"/>
          </w:tcPr>
          <w:p w14:paraId="6D854CA9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Symbol" w:cs="Times New Roman" w:hint="eastAsia"/>
              </w:rPr>
              <w:sym w:font="Symbol" w:char="F064"/>
            </w:r>
            <w:r w:rsidRPr="00031EE9">
              <w:rPr>
                <w:rFonts w:hAnsi="宋体"/>
                <w:vertAlign w:val="subscript"/>
              </w:rPr>
              <w:t>nh</w:t>
            </w:r>
            <w:r w:rsidRPr="00031EE9">
              <w:rPr>
                <w:rFonts w:hAnsi="宋体"/>
              </w:rPr>
              <w:t xml:space="preserve"> = </w:t>
            </w:r>
            <w:r w:rsidRPr="00031EE9">
              <w:rPr>
                <w:rFonts w:hAnsi="宋体"/>
                <w:b/>
                <w:bCs/>
              </w:rPr>
              <w:t>6.00</w:t>
            </w:r>
          </w:p>
        </w:tc>
        <w:tc>
          <w:tcPr>
            <w:tcW w:w="2158" w:type="dxa"/>
            <w:gridSpan w:val="2"/>
            <w:vAlign w:val="center"/>
          </w:tcPr>
          <w:p w14:paraId="2DDAD06E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>mm</w:t>
            </w:r>
          </w:p>
        </w:tc>
      </w:tr>
      <w:tr w:rsidR="004B5450" w:rsidRPr="00031EE9" w14:paraId="7C06D04E" w14:textId="77777777" w:rsidTr="004B5450">
        <w:trPr>
          <w:jc w:val="center"/>
        </w:trPr>
        <w:tc>
          <w:tcPr>
            <w:tcW w:w="2748" w:type="dxa"/>
            <w:gridSpan w:val="2"/>
            <w:vAlign w:val="center"/>
          </w:tcPr>
          <w:p w14:paraId="075C6E5C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结论</w:t>
            </w:r>
          </w:p>
        </w:tc>
        <w:tc>
          <w:tcPr>
            <w:tcW w:w="7080" w:type="dxa"/>
            <w:gridSpan w:val="7"/>
            <w:vAlign w:val="center"/>
          </w:tcPr>
          <w:p w14:paraId="00028722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宋体" w:hint="eastAsia"/>
                <w:b/>
                <w:bCs/>
              </w:rPr>
              <w:t>满足最小厚度要求</w:t>
            </w:r>
          </w:p>
        </w:tc>
      </w:tr>
      <w:tr w:rsidR="004B5450" w:rsidRPr="00031EE9" w14:paraId="37125272" w14:textId="77777777" w:rsidTr="004B5450">
        <w:trPr>
          <w:jc w:val="center"/>
        </w:trPr>
        <w:tc>
          <w:tcPr>
            <w:tcW w:w="2748" w:type="dxa"/>
            <w:gridSpan w:val="2"/>
            <w:tcBorders>
              <w:bottom w:val="nil"/>
            </w:tcBorders>
            <w:vAlign w:val="center"/>
          </w:tcPr>
          <w:p w14:paraId="2C723FF1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重量</w:t>
            </w:r>
          </w:p>
        </w:tc>
        <w:tc>
          <w:tcPr>
            <w:tcW w:w="4922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360BCEB4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/>
              </w:rPr>
              <w:t xml:space="preserve"> </w:t>
            </w:r>
            <w:r w:rsidRPr="00031EE9">
              <w:rPr>
                <w:rFonts w:hAnsi="宋体"/>
                <w:b/>
                <w:bCs/>
              </w:rPr>
              <w:t>67.32</w:t>
            </w:r>
          </w:p>
        </w:tc>
        <w:tc>
          <w:tcPr>
            <w:tcW w:w="2158" w:type="dxa"/>
            <w:gridSpan w:val="2"/>
            <w:tcBorders>
              <w:bottom w:val="nil"/>
            </w:tcBorders>
            <w:vAlign w:val="center"/>
          </w:tcPr>
          <w:p w14:paraId="7E05942C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 xml:space="preserve"> Kg</w:t>
            </w:r>
          </w:p>
        </w:tc>
      </w:tr>
      <w:tr w:rsidR="004B5450" w:rsidRPr="00031EE9" w14:paraId="595F78A5" w14:textId="77777777" w:rsidTr="004B5450">
        <w:trPr>
          <w:jc w:val="center"/>
        </w:trPr>
        <w:tc>
          <w:tcPr>
            <w:tcW w:w="9828" w:type="dxa"/>
            <w:gridSpan w:val="9"/>
            <w:tcBorders>
              <w:top w:val="single" w:sz="4" w:space="0" w:color="auto"/>
            </w:tcBorders>
            <w:vAlign w:val="center"/>
          </w:tcPr>
          <w:p w14:paraId="54F1BFFF" w14:textId="77777777" w:rsidR="004B5450" w:rsidRPr="00031EE9" w:rsidRDefault="004B5450" w:rsidP="004B5450">
            <w:pPr>
              <w:jc w:val="center"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压</w:t>
            </w:r>
            <w:r w:rsidRPr="00031EE9">
              <w:rPr>
                <w:rFonts w:hAnsi="宋体"/>
              </w:rPr>
              <w:t xml:space="preserve">  </w:t>
            </w:r>
            <w:r w:rsidRPr="00031EE9">
              <w:rPr>
                <w:rFonts w:hAnsi="宋体" w:hint="eastAsia"/>
              </w:rPr>
              <w:t>力</w:t>
            </w:r>
            <w:r w:rsidRPr="00031EE9">
              <w:rPr>
                <w:rFonts w:hAnsi="宋体"/>
              </w:rPr>
              <w:t xml:space="preserve">  </w:t>
            </w:r>
            <w:r w:rsidRPr="00031EE9">
              <w:rPr>
                <w:rFonts w:hAnsi="宋体" w:hint="eastAsia"/>
              </w:rPr>
              <w:t>计</w:t>
            </w:r>
            <w:r w:rsidRPr="00031EE9">
              <w:rPr>
                <w:rFonts w:hAnsi="宋体"/>
              </w:rPr>
              <w:t xml:space="preserve">  </w:t>
            </w:r>
            <w:r w:rsidRPr="00031EE9">
              <w:rPr>
                <w:rFonts w:hAnsi="宋体" w:hint="eastAsia"/>
              </w:rPr>
              <w:t>算</w:t>
            </w:r>
          </w:p>
        </w:tc>
      </w:tr>
      <w:tr w:rsidR="004B5450" w:rsidRPr="00031EE9" w14:paraId="6451B7C2" w14:textId="77777777" w:rsidTr="004B5450">
        <w:trPr>
          <w:jc w:val="center"/>
        </w:trPr>
        <w:tc>
          <w:tcPr>
            <w:tcW w:w="2748" w:type="dxa"/>
            <w:gridSpan w:val="2"/>
            <w:vAlign w:val="center"/>
          </w:tcPr>
          <w:p w14:paraId="3EA43812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最大允许工作压力</w:t>
            </w:r>
          </w:p>
        </w:tc>
        <w:tc>
          <w:tcPr>
            <w:tcW w:w="4922" w:type="dxa"/>
            <w:gridSpan w:val="5"/>
            <w:vAlign w:val="center"/>
          </w:tcPr>
          <w:p w14:paraId="3D07D41F" w14:textId="77777777" w:rsidR="004B5450" w:rsidRPr="00031EE9" w:rsidRDefault="004B5450" w:rsidP="004B5450">
            <w:pPr>
              <w:widowControl/>
              <w:rPr>
                <w:rFonts w:hAnsi="宋体" w:cs="Times New Roman"/>
                <w:b/>
                <w:bCs/>
              </w:rPr>
            </w:pPr>
            <w:r w:rsidRPr="00031EE9">
              <w:rPr>
                <w:rFonts w:hAnsi="宋体"/>
                <w:i/>
                <w:iCs/>
              </w:rPr>
              <w:t xml:space="preserve"> </w:t>
            </w:r>
            <w:r w:rsidRPr="00031EE9">
              <w:rPr>
                <w:rFonts w:hAnsi="宋体"/>
              </w:rPr>
              <w:t>[</w:t>
            </w:r>
            <w:r w:rsidRPr="00031EE9">
              <w:rPr>
                <w:rFonts w:hAnsi="宋体"/>
                <w:i/>
                <w:iCs/>
              </w:rPr>
              <w:t>P</w:t>
            </w:r>
            <w:r w:rsidRPr="00031EE9">
              <w:rPr>
                <w:rFonts w:hAnsi="宋体"/>
                <w:i/>
                <w:iCs/>
                <w:vertAlign w:val="subscript"/>
              </w:rPr>
              <w:t>w</w:t>
            </w:r>
            <w:r w:rsidRPr="00031EE9">
              <w:rPr>
                <w:rFonts w:hAnsi="宋体"/>
              </w:rPr>
              <w:t xml:space="preserve">]= </w:t>
            </w:r>
            <w:r w:rsidRPr="00031EE9">
              <w:rPr>
                <w:rFonts w:hAnsi="宋体" w:cs="Times New Roman"/>
                <w:position w:val="-16"/>
              </w:rPr>
              <w:object w:dxaOrig="780" w:dyaOrig="460" w14:anchorId="7914EF2F">
                <v:shape id="_x0000_i1034" type="#_x0000_t75" style="width:58.15pt;height:33.7pt" o:ole="" fillcolor="window">
                  <v:imagedata r:id="rId30" o:title=""/>
                </v:shape>
                <o:OLEObject Type="Embed" ProgID="Equation.3" ShapeID="_x0000_i1034" DrawAspect="Content" ObjectID="_1757150858" r:id="rId31"/>
              </w:object>
            </w:r>
            <w:r w:rsidRPr="00031EE9">
              <w:rPr>
                <w:rFonts w:hAnsi="宋体"/>
              </w:rPr>
              <w:t xml:space="preserve">= </w:t>
            </w:r>
            <w:r w:rsidRPr="00031EE9">
              <w:rPr>
                <w:rFonts w:hAnsi="宋体"/>
                <w:b/>
                <w:bCs/>
              </w:rPr>
              <w:t>1.42030</w:t>
            </w:r>
          </w:p>
        </w:tc>
        <w:tc>
          <w:tcPr>
            <w:tcW w:w="2158" w:type="dxa"/>
            <w:gridSpan w:val="2"/>
            <w:vAlign w:val="center"/>
          </w:tcPr>
          <w:p w14:paraId="70616AF9" w14:textId="77777777" w:rsidR="004B5450" w:rsidRPr="00031EE9" w:rsidRDefault="004B5450" w:rsidP="004B5450">
            <w:pPr>
              <w:widowControl/>
              <w:rPr>
                <w:rFonts w:hAnsi="宋体"/>
              </w:rPr>
            </w:pPr>
            <w:r w:rsidRPr="00031EE9">
              <w:rPr>
                <w:rFonts w:hAnsi="宋体"/>
              </w:rPr>
              <w:t>MPa</w:t>
            </w:r>
          </w:p>
        </w:tc>
      </w:tr>
      <w:tr w:rsidR="004B5450" w:rsidRPr="00031EE9" w14:paraId="25A0E81C" w14:textId="77777777" w:rsidTr="004B5450">
        <w:trPr>
          <w:jc w:val="center"/>
        </w:trPr>
        <w:tc>
          <w:tcPr>
            <w:tcW w:w="2748" w:type="dxa"/>
            <w:gridSpan w:val="2"/>
            <w:tcBorders>
              <w:top w:val="nil"/>
            </w:tcBorders>
            <w:vAlign w:val="center"/>
          </w:tcPr>
          <w:p w14:paraId="2E037D7F" w14:textId="77777777" w:rsidR="004B5450" w:rsidRPr="00031EE9" w:rsidRDefault="004B5450" w:rsidP="004B5450">
            <w:pPr>
              <w:widowControl/>
              <w:rPr>
                <w:rFonts w:hAnsi="宋体" w:cs="Times New Roman"/>
              </w:rPr>
            </w:pPr>
            <w:r w:rsidRPr="00031EE9">
              <w:rPr>
                <w:rFonts w:hAnsi="宋体" w:hint="eastAsia"/>
              </w:rPr>
              <w:t>结论</w:t>
            </w:r>
          </w:p>
        </w:tc>
        <w:tc>
          <w:tcPr>
            <w:tcW w:w="7080" w:type="dxa"/>
            <w:gridSpan w:val="7"/>
            <w:tcBorders>
              <w:top w:val="nil"/>
            </w:tcBorders>
            <w:vAlign w:val="center"/>
          </w:tcPr>
          <w:p w14:paraId="56F239D1" w14:textId="77777777" w:rsidR="004B5450" w:rsidRPr="00031EE9" w:rsidRDefault="004B5450" w:rsidP="004B5450">
            <w:pPr>
              <w:widowControl/>
              <w:rPr>
                <w:rFonts w:hAnsi="宋体" w:cs="Times New Roman"/>
                <w:b/>
                <w:bCs/>
              </w:rPr>
            </w:pPr>
            <w:r w:rsidRPr="00031EE9">
              <w:rPr>
                <w:rFonts w:hAnsi="宋体"/>
                <w:b/>
                <w:bCs/>
              </w:rPr>
              <w:t xml:space="preserve"> 合格</w:t>
            </w:r>
          </w:p>
        </w:tc>
      </w:tr>
      <w:tr w:rsidR="004B5450" w:rsidRPr="00031EE9" w14:paraId="6446440C" w14:textId="77777777" w:rsidTr="004B5450">
        <w:trPr>
          <w:jc w:val="center"/>
        </w:trPr>
        <w:tc>
          <w:tcPr>
            <w:tcW w:w="9828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14:paraId="28F54434" w14:textId="77777777" w:rsidR="004B5450" w:rsidRPr="00031EE9" w:rsidRDefault="004B5450" w:rsidP="004B5450">
            <w:pPr>
              <w:widowControl/>
              <w:rPr>
                <w:rFonts w:hAnsi="宋体" w:cs="Times New Roman"/>
                <w:b/>
                <w:bCs/>
              </w:rPr>
            </w:pPr>
          </w:p>
        </w:tc>
      </w:tr>
    </w:tbl>
    <w:p w14:paraId="51E9C0D7" w14:textId="50B84ED1" w:rsidR="009F3860" w:rsidRDefault="009F3860"/>
    <w:sectPr w:rsidR="009F3860" w:rsidSect="00745793">
      <w:pgSz w:w="11906" w:h="16838"/>
      <w:pgMar w:top="1440" w:right="567" w:bottom="1440" w:left="567" w:header="851" w:footer="992" w:gutter="0"/>
      <w:cols w:space="0"/>
      <w:docGrid w:type="lines" w:linePitch="3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40FE0" w14:textId="77777777" w:rsidR="00FA1D1F" w:rsidRDefault="00FA1D1F">
      <w:r>
        <w:separator/>
      </w:r>
    </w:p>
  </w:endnote>
  <w:endnote w:type="continuationSeparator" w:id="0">
    <w:p w14:paraId="24139B9F" w14:textId="77777777" w:rsidR="00FA1D1F" w:rsidRDefault="00FA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BF739" w14:textId="77777777" w:rsidR="00FA1D1F" w:rsidRDefault="00FA1D1F">
      <w:r>
        <w:separator/>
      </w:r>
    </w:p>
  </w:footnote>
  <w:footnote w:type="continuationSeparator" w:id="0">
    <w:p w14:paraId="702D9EB8" w14:textId="77777777" w:rsidR="00FA1D1F" w:rsidRDefault="00FA1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49592F"/>
    <w:multiLevelType w:val="singleLevel"/>
    <w:tmpl w:val="9649592F"/>
    <w:lvl w:ilvl="0">
      <w:start w:val="3"/>
      <w:numFmt w:val="decimal"/>
      <w:suff w:val="nothing"/>
      <w:lvlText w:val="(%1）"/>
      <w:lvlJc w:val="left"/>
    </w:lvl>
  </w:abstractNum>
  <w:abstractNum w:abstractNumId="1" w15:restartNumberingAfterBreak="0">
    <w:nsid w:val="B45528A8"/>
    <w:multiLevelType w:val="multilevel"/>
    <w:tmpl w:val="B45528A8"/>
    <w:lvl w:ilvl="0">
      <w:start w:val="1"/>
      <w:numFmt w:val="chineseCounting"/>
      <w:pStyle w:val="1"/>
      <w:suff w:val="space"/>
      <w:lvlText w:val="第%1章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decimal"/>
      <w:pStyle w:val="2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 w15:restartNumberingAfterBreak="0">
    <w:nsid w:val="EED34204"/>
    <w:multiLevelType w:val="singleLevel"/>
    <w:tmpl w:val="EED34204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yo l">
    <w15:presenceInfo w15:providerId="Windows Live" w15:userId="3bc8e24cf39040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trackRevisions/>
  <w:defaultTabStop w:val="420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FlNWU5MGVmNzFmMTE4ZmZkMzYxMDg3ZTI2NzMyNjgifQ=="/>
  </w:docVars>
  <w:rsids>
    <w:rsidRoot w:val="00D07AB0"/>
    <w:rsid w:val="0002659A"/>
    <w:rsid w:val="000417C0"/>
    <w:rsid w:val="00106831"/>
    <w:rsid w:val="00157B5C"/>
    <w:rsid w:val="00167C39"/>
    <w:rsid w:val="00200ABC"/>
    <w:rsid w:val="0039001F"/>
    <w:rsid w:val="003E132B"/>
    <w:rsid w:val="00425CC0"/>
    <w:rsid w:val="004502CF"/>
    <w:rsid w:val="004A3B6D"/>
    <w:rsid w:val="004B5450"/>
    <w:rsid w:val="005219A2"/>
    <w:rsid w:val="005513A7"/>
    <w:rsid w:val="005D4F70"/>
    <w:rsid w:val="005E201C"/>
    <w:rsid w:val="00642A1E"/>
    <w:rsid w:val="00690E87"/>
    <w:rsid w:val="0070309A"/>
    <w:rsid w:val="00745793"/>
    <w:rsid w:val="00775E50"/>
    <w:rsid w:val="007D61E7"/>
    <w:rsid w:val="007F7833"/>
    <w:rsid w:val="008B408A"/>
    <w:rsid w:val="00963C9E"/>
    <w:rsid w:val="009F3860"/>
    <w:rsid w:val="00A47307"/>
    <w:rsid w:val="00A51E3F"/>
    <w:rsid w:val="00A779F1"/>
    <w:rsid w:val="00A85B05"/>
    <w:rsid w:val="00B25F11"/>
    <w:rsid w:val="00B82209"/>
    <w:rsid w:val="00BC6F04"/>
    <w:rsid w:val="00BF2BB1"/>
    <w:rsid w:val="00C95792"/>
    <w:rsid w:val="00CB6CE0"/>
    <w:rsid w:val="00D02985"/>
    <w:rsid w:val="00D07AB0"/>
    <w:rsid w:val="00D4127A"/>
    <w:rsid w:val="00D65BC6"/>
    <w:rsid w:val="00DF0005"/>
    <w:rsid w:val="00E07A84"/>
    <w:rsid w:val="00E81D66"/>
    <w:rsid w:val="00EB4D01"/>
    <w:rsid w:val="00EE737C"/>
    <w:rsid w:val="00F05C26"/>
    <w:rsid w:val="00F165E7"/>
    <w:rsid w:val="00F8624B"/>
    <w:rsid w:val="00FA1D1F"/>
    <w:rsid w:val="00FF5EDF"/>
    <w:rsid w:val="1B7F5063"/>
    <w:rsid w:val="1FB424D5"/>
    <w:rsid w:val="4A9537B8"/>
    <w:rsid w:val="7EA3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03F77"/>
  <w15:docId w15:val="{B1C838F7-6C84-4E77-829E-653BC734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outlineLvl w:val="1"/>
    </w:pPr>
    <w:rPr>
      <w:rFonts w:asciiTheme="majorHAnsi" w:eastAsia="等线" w:hAnsiTheme="majorHAnsi" w:cstheme="majorBidi"/>
      <w:bCs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等线" w:hAnsiTheme="majorHAnsi" w:cstheme="majorBidi"/>
      <w:bCs/>
      <w:sz w:val="21"/>
      <w:szCs w:val="32"/>
    </w:rPr>
  </w:style>
  <w:style w:type="character" w:styleId="a6">
    <w:name w:val="Hyperlink"/>
    <w:basedOn w:val="a0"/>
    <w:uiPriority w:val="99"/>
    <w:unhideWhenUsed/>
    <w:rsid w:val="00D029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7.bin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FA59D-07D5-424E-838D-6EC7CC634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xphuang</dc:creator>
  <cp:lastModifiedBy>ASyo l</cp:lastModifiedBy>
  <cp:revision>31</cp:revision>
  <dcterms:created xsi:type="dcterms:W3CDTF">2023-09-05T00:48:00Z</dcterms:created>
  <dcterms:modified xsi:type="dcterms:W3CDTF">2023-09-25T04:40:00Z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C39DCA9055AE4016B2CDBED62D1CADFF_12</vt:lpwstr>
  </property>
</Properties>
</file>